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E0320" w:rsidRDefault="008E0320"/>
    <w:p w14:paraId="00000002" w14:textId="77777777" w:rsidR="008E0320" w:rsidRDefault="008E0320"/>
    <w:p w14:paraId="00000003" w14:textId="77777777" w:rsidR="008E0320" w:rsidRDefault="008E0320"/>
    <w:p w14:paraId="00000004" w14:textId="77777777" w:rsidR="008E0320" w:rsidRDefault="008E0320"/>
    <w:p w14:paraId="00000005" w14:textId="77777777" w:rsidR="008E0320" w:rsidRDefault="008E0320"/>
    <w:p w14:paraId="00000006" w14:textId="77777777" w:rsidR="008E0320" w:rsidRDefault="008E0320"/>
    <w:p w14:paraId="00000007" w14:textId="77777777" w:rsidR="008E0320" w:rsidRDefault="008E0320"/>
    <w:p w14:paraId="00000008" w14:textId="77777777" w:rsidR="008E0320" w:rsidRDefault="008E0320"/>
    <w:p w14:paraId="00000009" w14:textId="77777777" w:rsidR="008E0320" w:rsidRDefault="008E0320"/>
    <w:p w14:paraId="0000000A" w14:textId="77777777" w:rsidR="008E0320" w:rsidRDefault="008E0320"/>
    <w:p w14:paraId="0000000B" w14:textId="77777777" w:rsidR="008E0320" w:rsidRDefault="008E0320"/>
    <w:p w14:paraId="0000000C" w14:textId="77777777" w:rsidR="008E0320" w:rsidRDefault="008E0320"/>
    <w:p w14:paraId="0000000D" w14:textId="77777777" w:rsidR="008E0320" w:rsidRDefault="008E0320"/>
    <w:p w14:paraId="0000000E" w14:textId="77777777" w:rsidR="008E0320" w:rsidRDefault="008E0320"/>
    <w:p w14:paraId="0000000F" w14:textId="77777777" w:rsidR="008E0320" w:rsidRDefault="008E0320"/>
    <w:p w14:paraId="00000010" w14:textId="77777777" w:rsidR="008E0320" w:rsidRDefault="0050608A">
      <w:pPr>
        <w:jc w:val="center"/>
        <w:rPr>
          <w:b/>
          <w:sz w:val="96"/>
          <w:szCs w:val="96"/>
        </w:rPr>
      </w:pPr>
      <w:r>
        <w:rPr>
          <w:b/>
          <w:sz w:val="96"/>
          <w:szCs w:val="96"/>
        </w:rPr>
        <w:t>Data Science Project Protocol</w:t>
      </w:r>
    </w:p>
    <w:p w14:paraId="00000011" w14:textId="77777777" w:rsidR="008E0320" w:rsidRDefault="008E0320"/>
    <w:p w14:paraId="00000012" w14:textId="77777777" w:rsidR="008E0320" w:rsidRDefault="008E0320"/>
    <w:p w14:paraId="00000013" w14:textId="77777777" w:rsidR="008E0320" w:rsidRDefault="0050608A">
      <w:pPr>
        <w:jc w:val="center"/>
        <w:rPr>
          <w:i/>
          <w:sz w:val="36"/>
          <w:szCs w:val="36"/>
        </w:rPr>
      </w:pPr>
      <w:r>
        <w:rPr>
          <w:i/>
          <w:sz w:val="36"/>
          <w:szCs w:val="36"/>
        </w:rPr>
        <w:t xml:space="preserve">Author(s): </w:t>
      </w:r>
    </w:p>
    <w:p w14:paraId="00000014" w14:textId="77777777" w:rsidR="008E0320" w:rsidRDefault="008E0320"/>
    <w:p w14:paraId="00000015" w14:textId="77777777" w:rsidR="008E0320" w:rsidRDefault="008E0320"/>
    <w:p w14:paraId="00000016" w14:textId="77777777" w:rsidR="008E0320" w:rsidRDefault="008E0320"/>
    <w:p w14:paraId="00000017" w14:textId="77777777" w:rsidR="008E0320" w:rsidRDefault="008E0320"/>
    <w:p w14:paraId="00000018" w14:textId="77777777" w:rsidR="008E0320" w:rsidRDefault="008E0320"/>
    <w:p w14:paraId="00000019" w14:textId="77777777" w:rsidR="008E0320" w:rsidRDefault="008E0320"/>
    <w:p w14:paraId="0000001A" w14:textId="77777777" w:rsidR="008E0320" w:rsidRDefault="008E0320"/>
    <w:p w14:paraId="0000001B" w14:textId="77777777" w:rsidR="008E0320" w:rsidRDefault="008E0320"/>
    <w:p w14:paraId="0000001C" w14:textId="77777777" w:rsidR="008E0320" w:rsidRDefault="008E0320"/>
    <w:p w14:paraId="0000001D" w14:textId="77777777" w:rsidR="008E0320" w:rsidRDefault="008E0320"/>
    <w:p w14:paraId="0000001E" w14:textId="77777777" w:rsidR="008E0320" w:rsidRDefault="008E0320"/>
    <w:p w14:paraId="0000001F" w14:textId="77777777" w:rsidR="008E0320" w:rsidRDefault="008E0320"/>
    <w:p w14:paraId="00000020" w14:textId="77777777" w:rsidR="008E0320" w:rsidRDefault="008E0320"/>
    <w:p w14:paraId="00000021" w14:textId="77777777" w:rsidR="008E0320" w:rsidRDefault="008E0320"/>
    <w:p w14:paraId="00000022" w14:textId="77777777" w:rsidR="008E0320" w:rsidRDefault="008E0320"/>
    <w:p w14:paraId="00000023" w14:textId="77777777" w:rsidR="008E0320" w:rsidRDefault="0050608A">
      <w:pPr>
        <w:pStyle w:val="Heading1"/>
      </w:pPr>
      <w:bookmarkStart w:id="0" w:name="_1r4gxw8o7kz8" w:colFirst="0" w:colLast="0"/>
      <w:bookmarkEnd w:id="0"/>
      <w:r>
        <w:t>Introduction</w:t>
      </w:r>
    </w:p>
    <w:p w14:paraId="00000024" w14:textId="77777777" w:rsidR="008E0320" w:rsidRDefault="0050608A">
      <w:r>
        <w:t>Here you have to give some known facts about the field you will work on.</w:t>
      </w:r>
    </w:p>
    <w:p w14:paraId="00000025" w14:textId="77777777" w:rsidR="008E0320" w:rsidRDefault="0050608A">
      <w:r>
        <w:t>Try to focus on the problems that are most common and then state the goals of the project.</w:t>
      </w:r>
    </w:p>
    <w:p w14:paraId="00000026" w14:textId="77777777" w:rsidR="008E0320" w:rsidRDefault="0050608A">
      <w:pPr>
        <w:numPr>
          <w:ilvl w:val="0"/>
          <w:numId w:val="1"/>
        </w:numPr>
      </w:pPr>
      <w:r>
        <w:t>You can try to answer to the following question:</w:t>
      </w:r>
    </w:p>
    <w:p w14:paraId="71D4F74C" w14:textId="367D5E5F" w:rsidR="001460D1" w:rsidRDefault="0050608A" w:rsidP="001460D1">
      <w:pPr>
        <w:numPr>
          <w:ilvl w:val="0"/>
          <w:numId w:val="1"/>
        </w:numPr>
      </w:pPr>
      <w:r>
        <w:t>Which questions do we want to answer</w:t>
      </w:r>
      <w:ins w:id="1" w:author="Vladi Polonsky" w:date="2020-04-06T21:03:00Z">
        <w:r w:rsidR="001460D1">
          <w:t xml:space="preserve">? </w:t>
        </w:r>
      </w:ins>
      <w:del w:id="2" w:author="Vladi Polonsky" w:date="2020-04-06T21:02:00Z">
        <w:r w:rsidDel="001460D1">
          <w:delText xml:space="preserve"> ?</w:delText>
        </w:r>
      </w:del>
    </w:p>
    <w:p w14:paraId="00000028" w14:textId="77777777" w:rsidR="008E0320" w:rsidRDefault="0050608A">
      <w:pPr>
        <w:numPr>
          <w:ilvl w:val="0"/>
          <w:numId w:val="1"/>
        </w:numPr>
      </w:pPr>
      <w:r>
        <w:t>What is known about the problem?</w:t>
      </w:r>
    </w:p>
    <w:p w14:paraId="00000029" w14:textId="77777777" w:rsidR="008E0320" w:rsidRDefault="0050608A">
      <w:pPr>
        <w:numPr>
          <w:ilvl w:val="0"/>
          <w:numId w:val="1"/>
        </w:numPr>
      </w:pPr>
      <w:r>
        <w:t>How we define the outcome(s)?</w:t>
      </w:r>
    </w:p>
    <w:p w14:paraId="0000002A" w14:textId="77777777" w:rsidR="008E0320" w:rsidRDefault="0050608A">
      <w:pPr>
        <w:numPr>
          <w:ilvl w:val="0"/>
          <w:numId w:val="1"/>
        </w:numPr>
      </w:pPr>
      <w:r>
        <w:t>What is known to influence the outcome?</w:t>
      </w:r>
    </w:p>
    <w:p w14:paraId="0000002B" w14:textId="0ACB2A5F" w:rsidR="008E0320" w:rsidRDefault="0050608A">
      <w:pPr>
        <w:numPr>
          <w:ilvl w:val="0"/>
          <w:numId w:val="1"/>
        </w:numPr>
      </w:pPr>
      <w:del w:id="3" w:author="Vladi Polonsky" w:date="2020-04-06T22:49:00Z">
        <w:r w:rsidDel="00F8461A">
          <w:delText>Does</w:delText>
        </w:r>
      </w:del>
      <w:ins w:id="4" w:author="Vladi Polonsky" w:date="2020-04-06T22:49:00Z">
        <w:r w:rsidR="00F8461A">
          <w:t>Do</w:t>
        </w:r>
      </w:ins>
      <w:r>
        <w:t xml:space="preserve"> we have any possible new knowledge that has not been in use before?</w:t>
      </w:r>
    </w:p>
    <w:p w14:paraId="0000002C" w14:textId="77777777" w:rsidR="008E0320" w:rsidRDefault="0050608A">
      <w:r>
        <w:t>This part must be between half to one and half page.</w:t>
      </w:r>
    </w:p>
    <w:p w14:paraId="0000002D" w14:textId="22AF90F3" w:rsidR="008E0320" w:rsidRDefault="008E0320"/>
    <w:p w14:paraId="44587060" w14:textId="3C4508EE" w:rsidR="001460D1" w:rsidRDefault="001460D1">
      <w:r>
        <w:t>[vladi]</w:t>
      </w:r>
    </w:p>
    <w:p w14:paraId="6C3DEF6A" w14:textId="77777777" w:rsidR="001460D1" w:rsidRDefault="001460D1" w:rsidP="001460D1">
      <w:pPr>
        <w:spacing w:line="240" w:lineRule="auto"/>
        <w:rPr>
          <w:rFonts w:ascii="Times New Roman" w:eastAsia="Times New Roman" w:hAnsi="Times New Roman" w:cs="Times New Roman"/>
          <w:sz w:val="24"/>
          <w:szCs w:val="24"/>
          <w:lang w:val="en-US"/>
        </w:rPr>
      </w:pPr>
    </w:p>
    <w:p w14:paraId="6C8DB1C0" w14:textId="6D2903DA" w:rsidR="001460D1" w:rsidRDefault="001460D1" w:rsidP="001460D1">
      <w:pPr>
        <w:pStyle w:val="ListParagraph"/>
        <w:numPr>
          <w:ilvl w:val="0"/>
          <w:numId w:val="7"/>
        </w:numPr>
        <w:spacing w:line="240" w:lineRule="auto"/>
        <w:rPr>
          <w:ins w:id="5" w:author="Vladi Polonsky" w:date="2020-04-06T22:44:00Z"/>
          <w:rFonts w:ascii="Times New Roman" w:eastAsia="Times New Roman" w:hAnsi="Times New Roman" w:cs="Times New Roman"/>
          <w:sz w:val="24"/>
          <w:szCs w:val="24"/>
          <w:lang w:val="en-US"/>
        </w:rPr>
      </w:pPr>
      <w:r w:rsidRPr="001460D1">
        <w:rPr>
          <w:rFonts w:ascii="Times New Roman" w:eastAsia="Times New Roman" w:hAnsi="Times New Roman" w:cs="Times New Roman"/>
          <w:sz w:val="24"/>
          <w:szCs w:val="24"/>
          <w:lang w:val="en-US"/>
          <w:rPrChange w:id="6" w:author="Vladi Polonsky" w:date="2020-04-06T21:04:00Z">
            <w:rPr>
              <w:lang w:val="en-US"/>
            </w:rPr>
          </w:rPrChange>
        </w:rPr>
        <w:t>These are the works that were used as part of the background and domain research</w:t>
      </w:r>
    </w:p>
    <w:p w14:paraId="5985A71F" w14:textId="77777777" w:rsidR="00895251" w:rsidRDefault="00895251" w:rsidP="00895251">
      <w:pPr>
        <w:pStyle w:val="ListParagraph"/>
        <w:spacing w:line="240" w:lineRule="auto"/>
        <w:rPr>
          <w:ins w:id="7" w:author="Vladi Polonsky" w:date="2020-04-06T21:09:00Z"/>
          <w:rFonts w:ascii="Times New Roman" w:eastAsia="Times New Roman" w:hAnsi="Times New Roman" w:cs="Times New Roman"/>
          <w:sz w:val="24"/>
          <w:szCs w:val="24"/>
          <w:lang w:val="en-US"/>
        </w:rPr>
        <w:pPrChange w:id="8" w:author="Vladi Polonsky" w:date="2020-04-06T22:44:00Z">
          <w:pPr>
            <w:pStyle w:val="ListParagraph"/>
            <w:numPr>
              <w:numId w:val="7"/>
            </w:numPr>
            <w:spacing w:line="240" w:lineRule="auto"/>
            <w:ind w:hanging="360"/>
          </w:pPr>
        </w:pPrChange>
      </w:pPr>
    </w:p>
    <w:p w14:paraId="68292BF3" w14:textId="51B0845E" w:rsidR="00697A01" w:rsidRPr="001460D1" w:rsidDel="00697A01" w:rsidRDefault="00697A01" w:rsidP="00697A01">
      <w:pPr>
        <w:pStyle w:val="ListParagraph"/>
        <w:numPr>
          <w:ilvl w:val="1"/>
          <w:numId w:val="7"/>
        </w:numPr>
        <w:spacing w:line="240" w:lineRule="auto"/>
        <w:rPr>
          <w:del w:id="9" w:author="Vladi Polonsky" w:date="2020-04-06T21:09:00Z"/>
          <w:rFonts w:ascii="Times New Roman" w:eastAsia="Times New Roman" w:hAnsi="Times New Roman" w:cs="Times New Roman"/>
          <w:sz w:val="24"/>
          <w:szCs w:val="24"/>
          <w:lang w:val="en-US"/>
          <w:rPrChange w:id="10" w:author="Vladi Polonsky" w:date="2020-04-06T21:04:00Z">
            <w:rPr>
              <w:del w:id="11" w:author="Vladi Polonsky" w:date="2020-04-06T21:09:00Z"/>
              <w:lang w:val="en-US"/>
            </w:rPr>
          </w:rPrChange>
        </w:rPr>
        <w:pPrChange w:id="12" w:author="Vladi Polonsky" w:date="2020-04-06T21:09:00Z">
          <w:pPr>
            <w:spacing w:line="240" w:lineRule="auto"/>
          </w:pPr>
        </w:pPrChange>
      </w:pPr>
      <w:ins w:id="13" w:author="Vladi Polonsky" w:date="2020-04-06T21:09:00Z">
        <w:r>
          <w:fldChar w:fldCharType="begin"/>
        </w:r>
        <w:r>
          <w:instrText xml:space="preserve"> HYPERLINK "https://towardsdatascience.com/predicting-airbnb-prices-with-machine-learning-and-deep-learning-f46d44afb8a6" </w:instrText>
        </w:r>
        <w:r>
          <w:fldChar w:fldCharType="separate"/>
        </w:r>
        <w:r>
          <w:rPr>
            <w:rStyle w:val="Hyperlink"/>
          </w:rPr>
          <w:t>https://towardsdatascience.com/predicting-airbnb-prices-with-machine-learning-and-deep-learning-f46d44afb8a6</w:t>
        </w:r>
        <w:r>
          <w:fldChar w:fldCharType="end"/>
        </w:r>
      </w:ins>
    </w:p>
    <w:p w14:paraId="122FD053" w14:textId="77777777" w:rsidR="001460D1" w:rsidRPr="00697A01" w:rsidRDefault="001460D1" w:rsidP="00697A01">
      <w:pPr>
        <w:pStyle w:val="ListParagraph"/>
        <w:numPr>
          <w:ilvl w:val="1"/>
          <w:numId w:val="7"/>
        </w:numPr>
        <w:spacing w:line="240" w:lineRule="auto"/>
        <w:rPr>
          <w:rFonts w:ascii="Times New Roman" w:eastAsia="Times New Roman" w:hAnsi="Times New Roman" w:cs="Times New Roman"/>
          <w:color w:val="196AD4"/>
          <w:sz w:val="24"/>
          <w:szCs w:val="24"/>
          <w:u w:val="single"/>
          <w:lang w:val="en-US"/>
          <w:rPrChange w:id="14" w:author="Vladi Polonsky" w:date="2020-04-06T21:09:00Z">
            <w:rPr>
              <w:lang w:val="en-US"/>
            </w:rPr>
          </w:rPrChange>
        </w:rPr>
        <w:pPrChange w:id="15" w:author="Vladi Polonsky" w:date="2020-04-06T21:09:00Z">
          <w:pPr>
            <w:spacing w:line="240" w:lineRule="auto"/>
          </w:pPr>
        </w:pPrChange>
      </w:pPr>
    </w:p>
    <w:p w14:paraId="163A906D" w14:textId="5F76EE20" w:rsidR="001460D1" w:rsidRPr="00697A01" w:rsidDel="00895251" w:rsidRDefault="001460D1" w:rsidP="00697A01">
      <w:pPr>
        <w:pStyle w:val="ListParagraph"/>
        <w:numPr>
          <w:ilvl w:val="1"/>
          <w:numId w:val="7"/>
        </w:numPr>
        <w:spacing w:line="240" w:lineRule="auto"/>
        <w:rPr>
          <w:del w:id="16" w:author="Vladi Polonsky" w:date="2020-04-06T22:44:00Z"/>
          <w:rStyle w:val="Hyperlink"/>
          <w:rPrChange w:id="17" w:author="Vladi Polonsky" w:date="2020-04-06T21:09:00Z">
            <w:rPr>
              <w:del w:id="18" w:author="Vladi Polonsky" w:date="2020-04-06T22:44:00Z"/>
              <w:lang w:val="en-US"/>
            </w:rPr>
          </w:rPrChange>
        </w:rPr>
        <w:pPrChange w:id="19" w:author="Vladi Polonsky" w:date="2020-04-06T21:09:00Z">
          <w:pPr>
            <w:spacing w:line="240" w:lineRule="auto"/>
          </w:pPr>
        </w:pPrChange>
      </w:pPr>
      <w:ins w:id="20" w:author="Vladi Polonsky" w:date="2020-04-06T21:04:00Z">
        <w:r w:rsidRPr="00697A01">
          <w:rPr>
            <w:rStyle w:val="Hyperlink"/>
            <w:rPrChange w:id="21" w:author="Vladi Polonsky" w:date="2020-04-06T21:09:00Z">
              <w:rPr>
                <w:rFonts w:ascii="Times New Roman" w:eastAsia="Times New Roman" w:hAnsi="Times New Roman" w:cs="Times New Roman"/>
                <w:color w:val="196AD4"/>
                <w:sz w:val="24"/>
                <w:szCs w:val="24"/>
                <w:u w:val="single"/>
                <w:lang w:val="en-US"/>
              </w:rPr>
            </w:rPrChange>
          </w:rPr>
          <w:fldChar w:fldCharType="begin"/>
        </w:r>
        <w:r w:rsidRPr="00697A01">
          <w:rPr>
            <w:rStyle w:val="Hyperlink"/>
            <w:rPrChange w:id="22" w:author="Vladi Polonsky" w:date="2020-04-06T21:09:00Z">
              <w:rPr>
                <w:rFonts w:ascii="Times New Roman" w:eastAsia="Times New Roman" w:hAnsi="Times New Roman" w:cs="Times New Roman"/>
                <w:color w:val="196AD4"/>
                <w:sz w:val="24"/>
                <w:szCs w:val="24"/>
                <w:u w:val="single"/>
                <w:lang w:val="en-US"/>
              </w:rPr>
            </w:rPrChange>
          </w:rPr>
          <w:instrText xml:space="preserve"> HYPERLINK "</w:instrText>
        </w:r>
      </w:ins>
      <w:r w:rsidRPr="00697A01">
        <w:rPr>
          <w:rStyle w:val="Hyperlink"/>
          <w:rPrChange w:id="23" w:author="Vladi Polonsky" w:date="2020-04-06T21:09:00Z">
            <w:rPr>
              <w:rStyle w:val="Hyperlink"/>
              <w:rFonts w:ascii="Times New Roman" w:eastAsia="Times New Roman" w:hAnsi="Times New Roman" w:cs="Times New Roman"/>
              <w:sz w:val="24"/>
              <w:szCs w:val="24"/>
              <w:lang w:val="en-US"/>
            </w:rPr>
          </w:rPrChange>
        </w:rPr>
        <w:instrText>https://towardsdatascience.com/going-dutch-how-i-used-data-science-and-machine-learning-to-find-an-apartment-in-amsterdam-part-def30d6799e4</w:instrText>
      </w:r>
      <w:ins w:id="24" w:author="Vladi Polonsky" w:date="2020-04-06T21:04:00Z">
        <w:r w:rsidRPr="00697A01">
          <w:rPr>
            <w:rStyle w:val="Hyperlink"/>
            <w:rPrChange w:id="25" w:author="Vladi Polonsky" w:date="2020-04-06T21:09:00Z">
              <w:rPr>
                <w:rFonts w:ascii="Times New Roman" w:eastAsia="Times New Roman" w:hAnsi="Times New Roman" w:cs="Times New Roman"/>
                <w:color w:val="196AD4"/>
                <w:sz w:val="24"/>
                <w:szCs w:val="24"/>
                <w:u w:val="single"/>
                <w:lang w:val="en-US"/>
              </w:rPr>
            </w:rPrChange>
          </w:rPr>
          <w:instrText xml:space="preserve">" </w:instrText>
        </w:r>
        <w:r w:rsidRPr="00697A01">
          <w:rPr>
            <w:rStyle w:val="Hyperlink"/>
            <w:rPrChange w:id="26" w:author="Vladi Polonsky" w:date="2020-04-06T21:09:00Z">
              <w:rPr>
                <w:rFonts w:ascii="Times New Roman" w:eastAsia="Times New Roman" w:hAnsi="Times New Roman" w:cs="Times New Roman"/>
                <w:color w:val="196AD4"/>
                <w:sz w:val="24"/>
                <w:szCs w:val="24"/>
                <w:u w:val="single"/>
                <w:lang w:val="en-US"/>
              </w:rPr>
            </w:rPrChange>
          </w:rPr>
          <w:fldChar w:fldCharType="separate"/>
        </w:r>
      </w:ins>
      <w:r w:rsidRPr="00697A01">
        <w:rPr>
          <w:rStyle w:val="Hyperlink"/>
          <w:rPrChange w:id="27" w:author="Vladi Polonsky" w:date="2020-04-06T21:09:00Z">
            <w:rPr>
              <w:rStyle w:val="Hyperlink"/>
              <w:rFonts w:ascii="Times New Roman" w:eastAsia="Times New Roman" w:hAnsi="Times New Roman" w:cs="Times New Roman"/>
              <w:sz w:val="24"/>
              <w:szCs w:val="24"/>
              <w:lang w:val="en-US"/>
            </w:rPr>
          </w:rPrChange>
        </w:rPr>
        <w:t>https://towardsdatascience.com/going-dutch-how-i-used</w:t>
      </w:r>
      <w:r w:rsidRPr="00697A01">
        <w:rPr>
          <w:rStyle w:val="Hyperlink"/>
          <w:rPrChange w:id="28" w:author="Vladi Polonsky" w:date="2020-04-06T21:09:00Z">
            <w:rPr>
              <w:rStyle w:val="Hyperlink"/>
              <w:rFonts w:ascii="Times New Roman" w:eastAsia="Times New Roman" w:hAnsi="Times New Roman" w:cs="Times New Roman"/>
              <w:sz w:val="24"/>
              <w:szCs w:val="24"/>
              <w:lang w:val="en-US"/>
            </w:rPr>
          </w:rPrChange>
        </w:rPr>
        <w:t>-</w:t>
      </w:r>
      <w:r w:rsidRPr="00697A01">
        <w:rPr>
          <w:rStyle w:val="Hyperlink"/>
          <w:rPrChange w:id="29" w:author="Vladi Polonsky" w:date="2020-04-06T21:09:00Z">
            <w:rPr>
              <w:rStyle w:val="Hyperlink"/>
              <w:rFonts w:ascii="Times New Roman" w:eastAsia="Times New Roman" w:hAnsi="Times New Roman" w:cs="Times New Roman"/>
              <w:sz w:val="24"/>
              <w:szCs w:val="24"/>
              <w:lang w:val="en-US"/>
            </w:rPr>
          </w:rPrChange>
        </w:rPr>
        <w:t>data-science-and-machine-learning-to-find-an-apartment-in-amsterdam-part-def30d6799e4</w:t>
      </w:r>
      <w:ins w:id="30" w:author="Vladi Polonsky" w:date="2020-04-06T21:04:00Z">
        <w:r w:rsidRPr="00697A01">
          <w:rPr>
            <w:rStyle w:val="Hyperlink"/>
            <w:rPrChange w:id="31" w:author="Vladi Polonsky" w:date="2020-04-06T21:09:00Z">
              <w:rPr>
                <w:rFonts w:ascii="Times New Roman" w:eastAsia="Times New Roman" w:hAnsi="Times New Roman" w:cs="Times New Roman"/>
                <w:color w:val="196AD4"/>
                <w:sz w:val="24"/>
                <w:szCs w:val="24"/>
                <w:u w:val="single"/>
                <w:lang w:val="en-US"/>
              </w:rPr>
            </w:rPrChange>
          </w:rPr>
          <w:fldChar w:fldCharType="end"/>
        </w:r>
      </w:ins>
    </w:p>
    <w:p w14:paraId="5FC36C7A" w14:textId="77777777" w:rsidR="001460D1" w:rsidRPr="00697A01" w:rsidRDefault="001460D1" w:rsidP="00895251">
      <w:pPr>
        <w:pStyle w:val="ListParagraph"/>
        <w:numPr>
          <w:ilvl w:val="1"/>
          <w:numId w:val="7"/>
        </w:numPr>
        <w:spacing w:line="240" w:lineRule="auto"/>
        <w:rPr>
          <w:rStyle w:val="Hyperlink"/>
          <w:rPrChange w:id="32" w:author="Vladi Polonsky" w:date="2020-04-06T21:09:00Z">
            <w:rPr>
              <w:rFonts w:ascii="Times New Roman" w:eastAsia="Times New Roman" w:hAnsi="Times New Roman" w:cs="Times New Roman"/>
              <w:sz w:val="24"/>
              <w:szCs w:val="24"/>
              <w:lang w:val="en-US"/>
            </w:rPr>
          </w:rPrChange>
        </w:rPr>
        <w:pPrChange w:id="33" w:author="Vladi Polonsky" w:date="2020-04-06T22:44:00Z">
          <w:pPr>
            <w:spacing w:line="240" w:lineRule="auto"/>
          </w:pPr>
        </w:pPrChange>
      </w:pPr>
    </w:p>
    <w:p w14:paraId="67257E14" w14:textId="77777777" w:rsidR="001460D1" w:rsidRPr="00697A01" w:rsidDel="00895251" w:rsidRDefault="001460D1" w:rsidP="00697A01">
      <w:pPr>
        <w:pStyle w:val="ListParagraph"/>
        <w:numPr>
          <w:ilvl w:val="1"/>
          <w:numId w:val="7"/>
        </w:numPr>
        <w:spacing w:line="240" w:lineRule="auto"/>
        <w:rPr>
          <w:del w:id="34" w:author="Vladi Polonsky" w:date="2020-04-06T22:44:00Z"/>
          <w:rStyle w:val="Hyperlink"/>
          <w:rPrChange w:id="35" w:author="Vladi Polonsky" w:date="2020-04-06T21:09:00Z">
            <w:rPr>
              <w:del w:id="36" w:author="Vladi Polonsky" w:date="2020-04-06T22:44:00Z"/>
              <w:lang w:val="en-US"/>
            </w:rPr>
          </w:rPrChange>
        </w:rPr>
        <w:pPrChange w:id="37" w:author="Vladi Polonsky" w:date="2020-04-06T21:09:00Z">
          <w:pPr>
            <w:spacing w:line="240" w:lineRule="auto"/>
          </w:pPr>
        </w:pPrChange>
      </w:pPr>
      <w:r w:rsidRPr="00697A01">
        <w:rPr>
          <w:rStyle w:val="Hyperlink"/>
          <w:rPrChange w:id="38" w:author="Vladi Polonsky" w:date="2020-04-06T21:09:00Z">
            <w:rPr>
              <w:lang w:val="en-US"/>
            </w:rPr>
          </w:rPrChange>
        </w:rPr>
        <w:fldChar w:fldCharType="begin"/>
      </w:r>
      <w:r w:rsidRPr="00697A01">
        <w:rPr>
          <w:rStyle w:val="Hyperlink"/>
          <w:rPrChange w:id="39" w:author="Vladi Polonsky" w:date="2020-04-06T21:09:00Z">
            <w:rPr>
              <w:lang w:val="en-US"/>
            </w:rPr>
          </w:rPrChange>
        </w:rPr>
        <w:instrText xml:space="preserve"> HYPERLINK "https://towardsdatascience.com/predicting-airbnb-prices-with-machine-learning-and-location-data-5c1e033d0a5a" \t "_blank" </w:instrText>
      </w:r>
      <w:r w:rsidRPr="00697A01">
        <w:rPr>
          <w:rStyle w:val="Hyperlink"/>
          <w:rPrChange w:id="40" w:author="Vladi Polonsky" w:date="2020-04-06T21:09:00Z">
            <w:rPr>
              <w:lang w:val="en-US"/>
            </w:rPr>
          </w:rPrChange>
        </w:rPr>
        <w:fldChar w:fldCharType="separate"/>
      </w:r>
      <w:r w:rsidRPr="00697A01">
        <w:rPr>
          <w:rStyle w:val="Hyperlink"/>
          <w:rPrChange w:id="41" w:author="Vladi Polonsky" w:date="2020-04-06T21:09:00Z">
            <w:rPr>
              <w:color w:val="196AD4"/>
              <w:u w:val="single"/>
              <w:lang w:val="en-US"/>
            </w:rPr>
          </w:rPrChange>
        </w:rPr>
        <w:t>https://towardsdatascience.com/predicting-airbnb-prices-with-</w:t>
      </w:r>
      <w:r w:rsidRPr="00697A01">
        <w:rPr>
          <w:rStyle w:val="Hyperlink"/>
          <w:rPrChange w:id="42" w:author="Vladi Polonsky" w:date="2020-04-06T21:09:00Z">
            <w:rPr>
              <w:color w:val="196AD4"/>
              <w:u w:val="single"/>
              <w:lang w:val="en-US"/>
            </w:rPr>
          </w:rPrChange>
        </w:rPr>
        <w:t>m</w:t>
      </w:r>
      <w:r w:rsidRPr="00697A01">
        <w:rPr>
          <w:rStyle w:val="Hyperlink"/>
          <w:rPrChange w:id="43" w:author="Vladi Polonsky" w:date="2020-04-06T21:09:00Z">
            <w:rPr>
              <w:color w:val="196AD4"/>
              <w:u w:val="single"/>
              <w:lang w:val="en-US"/>
            </w:rPr>
          </w:rPrChange>
        </w:rPr>
        <w:t>achine-learning-and-location-data-5c1e033d0a5a</w:t>
      </w:r>
      <w:r w:rsidRPr="00697A01">
        <w:rPr>
          <w:rStyle w:val="Hyperlink"/>
          <w:rPrChange w:id="44" w:author="Vladi Polonsky" w:date="2020-04-06T21:09:00Z">
            <w:rPr>
              <w:lang w:val="en-US"/>
            </w:rPr>
          </w:rPrChange>
        </w:rPr>
        <w:fldChar w:fldCharType="end"/>
      </w:r>
    </w:p>
    <w:p w14:paraId="2462A57A" w14:textId="77777777" w:rsidR="001460D1" w:rsidRPr="00697A01" w:rsidRDefault="001460D1" w:rsidP="00895251">
      <w:pPr>
        <w:pStyle w:val="ListParagraph"/>
        <w:numPr>
          <w:ilvl w:val="1"/>
          <w:numId w:val="7"/>
        </w:numPr>
        <w:spacing w:line="240" w:lineRule="auto"/>
        <w:rPr>
          <w:rStyle w:val="Hyperlink"/>
          <w:rPrChange w:id="45" w:author="Vladi Polonsky" w:date="2020-04-06T21:09:00Z">
            <w:rPr>
              <w:rFonts w:ascii="Times New Roman" w:eastAsia="Times New Roman" w:hAnsi="Times New Roman" w:cs="Times New Roman"/>
              <w:sz w:val="24"/>
              <w:szCs w:val="24"/>
              <w:lang w:val="en-US"/>
            </w:rPr>
          </w:rPrChange>
        </w:rPr>
        <w:pPrChange w:id="46" w:author="Vladi Polonsky" w:date="2020-04-06T22:44:00Z">
          <w:pPr>
            <w:spacing w:line="240" w:lineRule="auto"/>
          </w:pPr>
        </w:pPrChange>
      </w:pPr>
    </w:p>
    <w:p w14:paraId="7772F57C" w14:textId="77777777" w:rsidR="001460D1" w:rsidRPr="00697A01" w:rsidDel="00895251" w:rsidRDefault="001460D1" w:rsidP="00697A01">
      <w:pPr>
        <w:pStyle w:val="ListParagraph"/>
        <w:numPr>
          <w:ilvl w:val="1"/>
          <w:numId w:val="7"/>
        </w:numPr>
        <w:spacing w:line="240" w:lineRule="auto"/>
        <w:rPr>
          <w:del w:id="47" w:author="Vladi Polonsky" w:date="2020-04-06T22:44:00Z"/>
          <w:rStyle w:val="Hyperlink"/>
          <w:rPrChange w:id="48" w:author="Vladi Polonsky" w:date="2020-04-06T21:09:00Z">
            <w:rPr>
              <w:del w:id="49" w:author="Vladi Polonsky" w:date="2020-04-06T22:44:00Z"/>
              <w:lang w:val="en-US"/>
            </w:rPr>
          </w:rPrChange>
        </w:rPr>
        <w:pPrChange w:id="50" w:author="Vladi Polonsky" w:date="2020-04-06T21:09:00Z">
          <w:pPr>
            <w:spacing w:line="240" w:lineRule="auto"/>
          </w:pPr>
        </w:pPrChange>
      </w:pPr>
      <w:r w:rsidRPr="00697A01">
        <w:rPr>
          <w:rStyle w:val="Hyperlink"/>
          <w:rPrChange w:id="51" w:author="Vladi Polonsky" w:date="2020-04-06T21:09:00Z">
            <w:rPr>
              <w:lang w:val="en-US"/>
            </w:rPr>
          </w:rPrChange>
        </w:rPr>
        <w:fldChar w:fldCharType="begin"/>
      </w:r>
      <w:r w:rsidRPr="00697A01">
        <w:rPr>
          <w:rStyle w:val="Hyperlink"/>
          <w:rPrChange w:id="52" w:author="Vladi Polonsky" w:date="2020-04-06T21:09:00Z">
            <w:rPr>
              <w:lang w:val="en-US"/>
            </w:rPr>
          </w:rPrChange>
        </w:rPr>
        <w:instrText xml:space="preserve"> HYPERLINK "http://users.ece.northwestern.edu/~xws864/eecs349/doc/FinalReport.pdf" \t "_blank" </w:instrText>
      </w:r>
      <w:r w:rsidRPr="00697A01">
        <w:rPr>
          <w:rStyle w:val="Hyperlink"/>
          <w:rPrChange w:id="53" w:author="Vladi Polonsky" w:date="2020-04-06T21:09:00Z">
            <w:rPr>
              <w:lang w:val="en-US"/>
            </w:rPr>
          </w:rPrChange>
        </w:rPr>
        <w:fldChar w:fldCharType="separate"/>
      </w:r>
      <w:r w:rsidRPr="00697A01">
        <w:rPr>
          <w:rStyle w:val="Hyperlink"/>
          <w:rPrChange w:id="54" w:author="Vladi Polonsky" w:date="2020-04-06T21:09:00Z">
            <w:rPr>
              <w:color w:val="196AD4"/>
              <w:u w:val="single"/>
              <w:lang w:val="en-US"/>
            </w:rPr>
          </w:rPrChange>
        </w:rPr>
        <w:t>http://users.ece.northwestern.edu/~xws864/eecs349/doc/FinalReport.pdf</w:t>
      </w:r>
      <w:r w:rsidRPr="00697A01">
        <w:rPr>
          <w:rStyle w:val="Hyperlink"/>
          <w:rPrChange w:id="55" w:author="Vladi Polonsky" w:date="2020-04-06T21:09:00Z">
            <w:rPr>
              <w:lang w:val="en-US"/>
            </w:rPr>
          </w:rPrChange>
        </w:rPr>
        <w:fldChar w:fldCharType="end"/>
      </w:r>
    </w:p>
    <w:p w14:paraId="104090C8" w14:textId="77777777" w:rsidR="001460D1" w:rsidRPr="00697A01" w:rsidRDefault="001460D1" w:rsidP="00895251">
      <w:pPr>
        <w:pStyle w:val="ListParagraph"/>
        <w:numPr>
          <w:ilvl w:val="1"/>
          <w:numId w:val="7"/>
        </w:numPr>
        <w:spacing w:line="240" w:lineRule="auto"/>
        <w:rPr>
          <w:rStyle w:val="Hyperlink"/>
          <w:rPrChange w:id="56" w:author="Vladi Polonsky" w:date="2020-04-06T21:09:00Z">
            <w:rPr>
              <w:rFonts w:ascii="Times New Roman" w:eastAsia="Times New Roman" w:hAnsi="Times New Roman" w:cs="Times New Roman"/>
              <w:sz w:val="24"/>
              <w:szCs w:val="24"/>
              <w:lang w:val="en-US"/>
            </w:rPr>
          </w:rPrChange>
        </w:rPr>
        <w:pPrChange w:id="57" w:author="Vladi Polonsky" w:date="2020-04-06T22:44:00Z">
          <w:pPr>
            <w:spacing w:line="240" w:lineRule="auto"/>
          </w:pPr>
        </w:pPrChange>
      </w:pPr>
    </w:p>
    <w:p w14:paraId="17FF1084" w14:textId="709A34A3" w:rsidR="001460D1" w:rsidRPr="00697A01" w:rsidRDefault="001460D1" w:rsidP="00697A01">
      <w:pPr>
        <w:pStyle w:val="ListParagraph"/>
        <w:numPr>
          <w:ilvl w:val="1"/>
          <w:numId w:val="7"/>
        </w:numPr>
        <w:spacing w:line="240" w:lineRule="auto"/>
        <w:rPr>
          <w:ins w:id="58" w:author="Vladi Polonsky" w:date="2020-04-06T21:04:00Z"/>
          <w:rStyle w:val="Hyperlink"/>
          <w:rPrChange w:id="59" w:author="Vladi Polonsky" w:date="2020-04-06T21:09:00Z">
            <w:rPr>
              <w:ins w:id="60" w:author="Vladi Polonsky" w:date="2020-04-06T21:04:00Z"/>
              <w:rFonts w:ascii="Times New Roman" w:eastAsia="Times New Roman" w:hAnsi="Times New Roman" w:cs="Times New Roman"/>
              <w:sz w:val="24"/>
              <w:szCs w:val="24"/>
              <w:lang w:val="en-US"/>
            </w:rPr>
          </w:rPrChange>
        </w:rPr>
        <w:pPrChange w:id="61" w:author="Vladi Polonsky" w:date="2020-04-06T21:09:00Z">
          <w:pPr>
            <w:pStyle w:val="ListParagraph"/>
            <w:numPr>
              <w:numId w:val="7"/>
            </w:numPr>
            <w:spacing w:line="240" w:lineRule="auto"/>
            <w:ind w:left="1080" w:hanging="360"/>
          </w:pPr>
        </w:pPrChange>
      </w:pPr>
      <w:r w:rsidRPr="00697A01">
        <w:rPr>
          <w:rStyle w:val="Hyperlink"/>
          <w:rPrChange w:id="62" w:author="Vladi Polonsky" w:date="2020-04-06T21:09:00Z">
            <w:rPr>
              <w:lang w:val="en-US"/>
            </w:rPr>
          </w:rPrChange>
        </w:rPr>
        <w:fldChar w:fldCharType="begin"/>
      </w:r>
      <w:r w:rsidRPr="00697A01">
        <w:rPr>
          <w:rStyle w:val="Hyperlink"/>
          <w:rPrChange w:id="63" w:author="Vladi Polonsky" w:date="2020-04-06T21:09:00Z">
            <w:rPr>
              <w:lang w:val="en-US"/>
            </w:rPr>
          </w:rPrChange>
        </w:rPr>
        <w:instrText xml:space="preserve"> HYPERLINK "https://medium.com/asif-anwar/utrecht-apartment-hunting-da9883131ff6" \t "_blank" </w:instrText>
      </w:r>
      <w:r w:rsidRPr="00697A01">
        <w:rPr>
          <w:rStyle w:val="Hyperlink"/>
          <w:rPrChange w:id="64" w:author="Vladi Polonsky" w:date="2020-04-06T21:09:00Z">
            <w:rPr>
              <w:lang w:val="en-US"/>
            </w:rPr>
          </w:rPrChange>
        </w:rPr>
        <w:fldChar w:fldCharType="separate"/>
      </w:r>
      <w:r w:rsidRPr="00697A01">
        <w:rPr>
          <w:rStyle w:val="Hyperlink"/>
          <w:rPrChange w:id="65" w:author="Vladi Polonsky" w:date="2020-04-06T21:09:00Z">
            <w:rPr>
              <w:color w:val="196AD4"/>
              <w:u w:val="single"/>
              <w:lang w:val="en-US"/>
            </w:rPr>
          </w:rPrChange>
        </w:rPr>
        <w:t>https://medium.com/asif-anwar/utrecht-apartment-hunting-da9883131ff6</w:t>
      </w:r>
      <w:r w:rsidRPr="00697A01">
        <w:rPr>
          <w:rStyle w:val="Hyperlink"/>
          <w:rPrChange w:id="66" w:author="Vladi Polonsky" w:date="2020-04-06T21:09:00Z">
            <w:rPr>
              <w:lang w:val="en-US"/>
            </w:rPr>
          </w:rPrChange>
        </w:rPr>
        <w:fldChar w:fldCharType="end"/>
      </w:r>
    </w:p>
    <w:p w14:paraId="124EF3B9" w14:textId="77777777" w:rsidR="001460D1" w:rsidRPr="001460D1" w:rsidRDefault="001460D1" w:rsidP="001460D1">
      <w:pPr>
        <w:pStyle w:val="ListParagraph"/>
        <w:rPr>
          <w:ins w:id="67" w:author="Vladi Polonsky" w:date="2020-04-06T21:04:00Z"/>
          <w:rFonts w:ascii="Times New Roman" w:eastAsia="Times New Roman" w:hAnsi="Times New Roman" w:cs="Times New Roman"/>
          <w:sz w:val="24"/>
          <w:szCs w:val="24"/>
          <w:lang w:val="en-US"/>
          <w:rPrChange w:id="68" w:author="Vladi Polonsky" w:date="2020-04-06T21:04:00Z">
            <w:rPr>
              <w:ins w:id="69" w:author="Vladi Polonsky" w:date="2020-04-06T21:04:00Z"/>
              <w:lang w:val="en-US"/>
            </w:rPr>
          </w:rPrChange>
        </w:rPr>
        <w:pPrChange w:id="70" w:author="Vladi Polonsky" w:date="2020-04-06T21:04:00Z">
          <w:pPr>
            <w:pStyle w:val="ListParagraph"/>
            <w:numPr>
              <w:numId w:val="7"/>
            </w:numPr>
            <w:spacing w:line="240" w:lineRule="auto"/>
            <w:ind w:left="1080" w:hanging="360"/>
          </w:pPr>
        </w:pPrChange>
      </w:pPr>
    </w:p>
    <w:p w14:paraId="1C67836F" w14:textId="20924704" w:rsidR="001460D1" w:rsidRPr="001460D1" w:rsidDel="001460D1" w:rsidRDefault="001460D1" w:rsidP="001460D1">
      <w:pPr>
        <w:pStyle w:val="ListParagraph"/>
        <w:spacing w:line="240" w:lineRule="auto"/>
        <w:rPr>
          <w:del w:id="71" w:author="Vladi Polonsky" w:date="2020-04-06T21:04:00Z"/>
          <w:rFonts w:ascii="Times New Roman" w:eastAsia="Times New Roman" w:hAnsi="Times New Roman" w:cs="Times New Roman"/>
          <w:sz w:val="24"/>
          <w:szCs w:val="24"/>
          <w:lang w:val="en-US"/>
          <w:rPrChange w:id="72" w:author="Vladi Polonsky" w:date="2020-04-06T21:04:00Z">
            <w:rPr>
              <w:del w:id="73" w:author="Vladi Polonsky" w:date="2020-04-06T21:04:00Z"/>
              <w:lang w:val="en-US"/>
            </w:rPr>
          </w:rPrChange>
        </w:rPr>
        <w:pPrChange w:id="74" w:author="Vladi Polonsky" w:date="2020-04-06T21:04:00Z">
          <w:pPr>
            <w:spacing w:line="240" w:lineRule="auto"/>
          </w:pPr>
        </w:pPrChange>
      </w:pPr>
    </w:p>
    <w:p w14:paraId="2F2952D9" w14:textId="1C6E2DFA" w:rsidR="001460D1" w:rsidRDefault="001460D1" w:rsidP="001460D1">
      <w:pPr>
        <w:pStyle w:val="ListParagraph"/>
        <w:numPr>
          <w:ilvl w:val="0"/>
          <w:numId w:val="7"/>
        </w:numPr>
        <w:spacing w:line="240" w:lineRule="auto"/>
        <w:rPr>
          <w:ins w:id="75" w:author="Vladi Polonsky" w:date="2020-04-06T21:07:00Z"/>
          <w:rFonts w:ascii="Times New Roman" w:eastAsia="Times New Roman" w:hAnsi="Times New Roman" w:cs="Times New Roman"/>
          <w:sz w:val="24"/>
          <w:szCs w:val="24"/>
          <w:lang w:val="en-US"/>
        </w:rPr>
      </w:pPr>
      <w:ins w:id="76" w:author="Vladi Polonsky" w:date="2020-04-06T21:04:00Z">
        <w:r w:rsidRPr="001460D1">
          <w:rPr>
            <w:rFonts w:ascii="Times New Roman" w:eastAsia="Times New Roman" w:hAnsi="Times New Roman" w:cs="Times New Roman"/>
            <w:sz w:val="24"/>
            <w:szCs w:val="24"/>
            <w:lang w:val="en-US"/>
            <w:rPrChange w:id="77" w:author="Vladi Polonsky" w:date="2020-04-06T21:05:00Z">
              <w:rPr>
                <w:lang w:val="en-US"/>
              </w:rPr>
            </w:rPrChange>
          </w:rPr>
          <w:t xml:space="preserve">The </w:t>
        </w:r>
      </w:ins>
      <w:ins w:id="78" w:author="Vladi Polonsky" w:date="2020-04-06T21:05:00Z">
        <w:r>
          <w:rPr>
            <w:rFonts w:ascii="Times New Roman" w:eastAsia="Times New Roman" w:hAnsi="Times New Roman" w:cs="Times New Roman"/>
            <w:sz w:val="24"/>
            <w:szCs w:val="24"/>
            <w:lang w:val="en-US"/>
          </w:rPr>
          <w:t xml:space="preserve">question we would like to answer is: what would be the </w:t>
        </w:r>
      </w:ins>
      <w:ins w:id="79" w:author="Vladi Polonsky" w:date="2020-04-06T21:06:00Z">
        <w:r>
          <w:rPr>
            <w:rFonts w:ascii="Times New Roman" w:eastAsia="Times New Roman" w:hAnsi="Times New Roman" w:cs="Times New Roman"/>
            <w:sz w:val="24"/>
            <w:szCs w:val="24"/>
            <w:lang w:val="en-US"/>
          </w:rPr>
          <w:t xml:space="preserve">occupation of the particular apartment in a particle week, </w:t>
        </w:r>
      </w:ins>
      <w:ins w:id="80" w:author="Vladi Polonsky" w:date="2020-04-06T21:05:00Z">
        <w:r>
          <w:rPr>
            <w:rFonts w:ascii="Times New Roman" w:eastAsia="Times New Roman" w:hAnsi="Times New Roman" w:cs="Times New Roman"/>
            <w:sz w:val="24"/>
            <w:szCs w:val="24"/>
            <w:lang w:val="en-US"/>
          </w:rPr>
          <w:t xml:space="preserve">given </w:t>
        </w:r>
      </w:ins>
      <w:ins w:id="81" w:author="Vladi Polonsky" w:date="2020-04-06T21:06:00Z">
        <w:r>
          <w:rPr>
            <w:rFonts w:ascii="Times New Roman" w:eastAsia="Times New Roman" w:hAnsi="Times New Roman" w:cs="Times New Roman"/>
            <w:sz w:val="24"/>
            <w:szCs w:val="24"/>
            <w:lang w:val="en-US"/>
          </w:rPr>
          <w:t xml:space="preserve">set of </w:t>
        </w:r>
      </w:ins>
      <w:ins w:id="82" w:author="Vladi Polonsky" w:date="2020-04-06T21:07:00Z">
        <w:r w:rsidR="00697A01">
          <w:rPr>
            <w:rFonts w:ascii="Times New Roman" w:eastAsia="Times New Roman" w:hAnsi="Times New Roman" w:cs="Times New Roman"/>
            <w:sz w:val="24"/>
            <w:szCs w:val="24"/>
            <w:lang w:val="en-US"/>
          </w:rPr>
          <w:t>features</w:t>
        </w:r>
        <w:r>
          <w:rPr>
            <w:rFonts w:ascii="Times New Roman" w:eastAsia="Times New Roman" w:hAnsi="Times New Roman" w:cs="Times New Roman"/>
            <w:sz w:val="24"/>
            <w:szCs w:val="24"/>
            <w:lang w:val="en-US"/>
          </w:rPr>
          <w:t>(</w:t>
        </w:r>
        <w:r w:rsidR="00697A01">
          <w:rPr>
            <w:rFonts w:ascii="Times New Roman" w:eastAsia="Times New Roman" w:hAnsi="Times New Roman" w:cs="Times New Roman"/>
            <w:sz w:val="24"/>
            <w:szCs w:val="24"/>
            <w:lang w:val="en-US"/>
          </w:rPr>
          <w:t xml:space="preserve"> related to </w:t>
        </w:r>
      </w:ins>
      <w:ins w:id="83" w:author="Vladi Polonsky" w:date="2020-04-06T21:05:00Z">
        <w:r>
          <w:rPr>
            <w:rFonts w:ascii="Times New Roman" w:eastAsia="Times New Roman" w:hAnsi="Times New Roman" w:cs="Times New Roman"/>
            <w:sz w:val="24"/>
            <w:szCs w:val="24"/>
            <w:lang w:val="en-US"/>
          </w:rPr>
          <w:t>apartment description</w:t>
        </w:r>
      </w:ins>
      <w:ins w:id="84" w:author="Vladi Polonsky" w:date="2020-04-06T21:06:00Z">
        <w:r>
          <w:rPr>
            <w:rFonts w:ascii="Times New Roman" w:eastAsia="Times New Roman" w:hAnsi="Times New Roman" w:cs="Times New Roman"/>
            <w:sz w:val="24"/>
            <w:szCs w:val="24"/>
            <w:lang w:val="en-US"/>
          </w:rPr>
          <w:t xml:space="preserve">, </w:t>
        </w:r>
      </w:ins>
      <w:ins w:id="85" w:author="Vladi Polonsky" w:date="2020-04-06T21:07:00Z">
        <w:r w:rsidR="00697A01">
          <w:rPr>
            <w:rFonts w:ascii="Times New Roman" w:eastAsia="Times New Roman" w:hAnsi="Times New Roman" w:cs="Times New Roman"/>
            <w:sz w:val="24"/>
            <w:szCs w:val="24"/>
            <w:lang w:val="en-US"/>
          </w:rPr>
          <w:t>price and reviews)</w:t>
        </w:r>
      </w:ins>
    </w:p>
    <w:p w14:paraId="49E6A071" w14:textId="4D15A538" w:rsidR="00697A01" w:rsidRPr="001460D1" w:rsidDel="00895251" w:rsidRDefault="00697A01" w:rsidP="001460D1">
      <w:pPr>
        <w:pStyle w:val="ListParagraph"/>
        <w:numPr>
          <w:ilvl w:val="0"/>
          <w:numId w:val="7"/>
        </w:numPr>
        <w:spacing w:line="240" w:lineRule="auto"/>
        <w:rPr>
          <w:del w:id="86" w:author="Vladi Polonsky" w:date="2020-04-06T22:44:00Z"/>
          <w:rFonts w:ascii="Times New Roman" w:eastAsia="Times New Roman" w:hAnsi="Times New Roman" w:cs="Times New Roman"/>
          <w:sz w:val="24"/>
          <w:szCs w:val="24"/>
          <w:lang w:val="en-US"/>
          <w:rPrChange w:id="87" w:author="Vladi Polonsky" w:date="2020-04-06T21:05:00Z">
            <w:rPr>
              <w:del w:id="88" w:author="Vladi Polonsky" w:date="2020-04-06T22:44:00Z"/>
              <w:lang w:val="en-US"/>
            </w:rPr>
          </w:rPrChange>
        </w:rPr>
        <w:pPrChange w:id="89" w:author="Vladi Polonsky" w:date="2020-04-06T21:05:00Z">
          <w:pPr>
            <w:spacing w:line="240" w:lineRule="auto"/>
          </w:pPr>
        </w:pPrChange>
      </w:pPr>
    </w:p>
    <w:p w14:paraId="3F746568" w14:textId="77777777" w:rsidR="001460D1" w:rsidRPr="001460D1" w:rsidRDefault="001460D1">
      <w:pPr>
        <w:rPr>
          <w:lang w:val="en-US"/>
        </w:rPr>
      </w:pPr>
    </w:p>
    <w:p w14:paraId="27A71B26" w14:textId="77777777" w:rsidR="00A1492F" w:rsidRPr="00616AC6" w:rsidRDefault="0050608A" w:rsidP="00A1492F">
      <w:pPr>
        <w:pStyle w:val="im"/>
        <w:shd w:val="clear" w:color="auto" w:fill="FFFFFF"/>
        <w:spacing w:before="206" w:beforeAutospacing="0" w:after="0" w:afterAutospacing="0"/>
        <w:rPr>
          <w:ins w:id="90" w:author="Vladi Polonsky" w:date="2020-04-06T23:05:00Z"/>
          <w:rPrChange w:id="91" w:author="Vladi Polonsky" w:date="2020-04-06T23:17:00Z">
            <w:rPr>
              <w:ins w:id="92" w:author="Vladi Polonsky" w:date="2020-04-06T23:05:00Z"/>
              <w:rFonts w:ascii="Georgia" w:hAnsi="Georgia"/>
              <w:spacing w:val="-1"/>
              <w:sz w:val="32"/>
              <w:szCs w:val="32"/>
            </w:rPr>
          </w:rPrChange>
        </w:rPr>
      </w:pPr>
      <w:r>
        <w:br w:type="page"/>
      </w:r>
      <w:ins w:id="93" w:author="Vladi Polonsky" w:date="2020-04-06T23:05:00Z">
        <w:r w:rsidR="00A1492F" w:rsidRPr="00616AC6">
          <w:rPr>
            <w:rPrChange w:id="94" w:author="Vladi Polonsky" w:date="2020-04-06T23:17:00Z">
              <w:rPr>
                <w:rFonts w:ascii="Georgia" w:hAnsi="Georgia"/>
                <w:spacing w:val="-1"/>
                <w:sz w:val="32"/>
                <w:szCs w:val="32"/>
              </w:rPr>
            </w:rPrChange>
          </w:rPr>
          <w:t>Airbnb is a home-sharing platform that allows home-owners and renters (‘hosts’) to put their properties (‘listings’) online, so that guests can pay to stay in them. Hosts are expected to set their own prices for their listings. Although Airbnb and other sites provide some general guidance, there are currently no free and accurate services which help hosts price their properties using a wide range of data points.</w:t>
        </w:r>
      </w:ins>
    </w:p>
    <w:p w14:paraId="50C93EFF" w14:textId="77777777" w:rsidR="00A1492F" w:rsidRPr="00616AC6" w:rsidRDefault="00A1492F" w:rsidP="00A1492F">
      <w:pPr>
        <w:pStyle w:val="im"/>
        <w:shd w:val="clear" w:color="auto" w:fill="FFFFFF"/>
        <w:spacing w:before="480" w:beforeAutospacing="0" w:after="0" w:afterAutospacing="0"/>
        <w:rPr>
          <w:ins w:id="95" w:author="Vladi Polonsky" w:date="2020-04-06T23:05:00Z"/>
          <w:rPrChange w:id="96" w:author="Vladi Polonsky" w:date="2020-04-06T23:17:00Z">
            <w:rPr>
              <w:ins w:id="97" w:author="Vladi Polonsky" w:date="2020-04-06T23:05:00Z"/>
              <w:rFonts w:ascii="Georgia" w:hAnsi="Georgia"/>
              <w:spacing w:val="-1"/>
              <w:sz w:val="32"/>
              <w:szCs w:val="32"/>
            </w:rPr>
          </w:rPrChange>
        </w:rPr>
      </w:pPr>
      <w:ins w:id="98" w:author="Vladi Polonsky" w:date="2020-04-06T23:05:00Z">
        <w:r w:rsidRPr="00616AC6">
          <w:rPr>
            <w:rPrChange w:id="99" w:author="Vladi Polonsky" w:date="2020-04-06T23:17:00Z">
              <w:rPr>
                <w:rFonts w:ascii="Georgia" w:hAnsi="Georgia"/>
                <w:spacing w:val="-1"/>
                <w:sz w:val="32"/>
                <w:szCs w:val="32"/>
              </w:rPr>
            </w:rPrChange>
          </w:rPr>
          <w:t>Paid third party pricing software is available, but generally you are required to put in your own expected average nightly price (‘base price’), and the algorithm will vary the daily price around that base price on each day depending on day of the week, seasonality, how far away the date is, and other factors.</w:t>
        </w:r>
      </w:ins>
    </w:p>
    <w:p w14:paraId="53828D55" w14:textId="77777777" w:rsidR="00A1492F" w:rsidRPr="00616AC6" w:rsidRDefault="00A1492F" w:rsidP="00A1492F">
      <w:pPr>
        <w:pStyle w:val="im"/>
        <w:shd w:val="clear" w:color="auto" w:fill="FFFFFF"/>
        <w:spacing w:before="480" w:beforeAutospacing="0" w:after="0" w:afterAutospacing="0"/>
        <w:rPr>
          <w:ins w:id="100" w:author="Vladi Polonsky" w:date="2020-04-06T23:05:00Z"/>
          <w:rPrChange w:id="101" w:author="Vladi Polonsky" w:date="2020-04-06T23:17:00Z">
            <w:rPr>
              <w:ins w:id="102" w:author="Vladi Polonsky" w:date="2020-04-06T23:05:00Z"/>
              <w:rFonts w:ascii="Georgia" w:hAnsi="Georgia"/>
              <w:spacing w:val="-1"/>
              <w:sz w:val="32"/>
              <w:szCs w:val="32"/>
            </w:rPr>
          </w:rPrChange>
        </w:rPr>
      </w:pPr>
      <w:ins w:id="103" w:author="Vladi Polonsky" w:date="2020-04-06T23:05:00Z">
        <w:r w:rsidRPr="00616AC6">
          <w:rPr>
            <w:rPrChange w:id="104" w:author="Vladi Polonsky" w:date="2020-04-06T23:17:00Z">
              <w:rPr>
                <w:rFonts w:ascii="Georgia" w:hAnsi="Georgia"/>
                <w:spacing w:val="-1"/>
                <w:sz w:val="32"/>
                <w:szCs w:val="32"/>
              </w:rPr>
            </w:rPrChange>
          </w:rPr>
          <w:t>Airbnb pricing is important to get right, particularly in big cities like London where there is lots of competition and even small differences in prices can make a big difference. It is also a difficult thing to do correctly — price too high and no one will book. Price too low and you’ll be missing out on a lot of potential income.</w:t>
        </w:r>
      </w:ins>
    </w:p>
    <w:p w14:paraId="5274E7C5" w14:textId="7DC80509" w:rsidR="00A1492F" w:rsidRPr="00616AC6" w:rsidRDefault="00A1492F" w:rsidP="00E61B0F">
      <w:pPr>
        <w:pStyle w:val="im"/>
        <w:shd w:val="clear" w:color="auto" w:fill="FFFFFF"/>
        <w:spacing w:before="480" w:beforeAutospacing="0" w:after="0" w:afterAutospacing="0"/>
        <w:rPr>
          <w:ins w:id="105" w:author="Vladi Polonsky" w:date="2020-04-06T23:05:00Z"/>
          <w:rPrChange w:id="106" w:author="Vladi Polonsky" w:date="2020-04-06T23:17:00Z">
            <w:rPr>
              <w:ins w:id="107" w:author="Vladi Polonsky" w:date="2020-04-06T23:05:00Z"/>
              <w:rFonts w:ascii="Georgia" w:hAnsi="Georgia"/>
              <w:spacing w:val="-1"/>
              <w:sz w:val="32"/>
              <w:szCs w:val="32"/>
            </w:rPr>
          </w:rPrChange>
        </w:rPr>
        <w:pPrChange w:id="108" w:author="Vladi Polonsky" w:date="2020-04-06T23:15:00Z">
          <w:pPr>
            <w:pStyle w:val="im"/>
            <w:shd w:val="clear" w:color="auto" w:fill="FFFFFF"/>
            <w:spacing w:before="480" w:beforeAutospacing="0" w:after="0" w:afterAutospacing="0"/>
          </w:pPr>
        </w:pPrChange>
      </w:pPr>
      <w:ins w:id="109" w:author="Vladi Polonsky" w:date="2020-04-06T23:05:00Z">
        <w:r w:rsidRPr="00616AC6">
          <w:rPr>
            <w:rPrChange w:id="110" w:author="Vladi Polonsky" w:date="2020-04-06T23:17:00Z">
              <w:rPr>
                <w:rFonts w:ascii="Georgia" w:hAnsi="Georgia"/>
                <w:spacing w:val="-1"/>
                <w:sz w:val="32"/>
                <w:szCs w:val="32"/>
              </w:rPr>
            </w:rPrChange>
          </w:rPr>
          <w:t xml:space="preserve">This project aims to solve this problem, by using machine learning to predict </w:t>
        </w:r>
      </w:ins>
      <w:ins w:id="111" w:author="Vladi Polonsky" w:date="2020-04-09T16:27:00Z">
        <w:r w:rsidR="00FF0486">
          <w:t xml:space="preserve">level of </w:t>
        </w:r>
      </w:ins>
      <w:ins w:id="112" w:author="Vladi Polonsky" w:date="2020-04-06T23:06:00Z">
        <w:r w:rsidRPr="00616AC6">
          <w:rPr>
            <w:rPrChange w:id="113" w:author="Vladi Polonsky" w:date="2020-04-06T23:17:00Z">
              <w:rPr>
                <w:rFonts w:ascii="Georgia" w:hAnsi="Georgia"/>
                <w:spacing w:val="-1"/>
                <w:sz w:val="32"/>
                <w:szCs w:val="32"/>
              </w:rPr>
            </w:rPrChange>
          </w:rPr>
          <w:t xml:space="preserve">occupation of a </w:t>
        </w:r>
      </w:ins>
      <w:ins w:id="114" w:author="Vladi Polonsky" w:date="2020-04-06T23:07:00Z">
        <w:r w:rsidRPr="00616AC6">
          <w:rPr>
            <w:rPrChange w:id="115" w:author="Vladi Polonsky" w:date="2020-04-06T23:17:00Z">
              <w:rPr>
                <w:rFonts w:ascii="Georgia" w:hAnsi="Georgia"/>
                <w:spacing w:val="-1"/>
                <w:sz w:val="32"/>
                <w:szCs w:val="32"/>
              </w:rPr>
            </w:rPrChange>
          </w:rPr>
          <w:t xml:space="preserve">property </w:t>
        </w:r>
      </w:ins>
      <w:ins w:id="116" w:author="Vladi Polonsky" w:date="2020-04-06T23:16:00Z">
        <w:r w:rsidR="00371224" w:rsidRPr="00616AC6">
          <w:rPr>
            <w:rPrChange w:id="117" w:author="Vladi Polonsky" w:date="2020-04-06T23:17:00Z">
              <w:rPr>
                <w:rFonts w:ascii="Georgia" w:hAnsi="Georgia"/>
                <w:spacing w:val="-1"/>
                <w:sz w:val="32"/>
                <w:szCs w:val="32"/>
              </w:rPr>
            </w:rPrChange>
          </w:rPr>
          <w:t xml:space="preserve">in San-Francisco </w:t>
        </w:r>
      </w:ins>
      <w:ins w:id="118" w:author="Vladi Polonsky" w:date="2020-04-06T23:05:00Z">
        <w:r w:rsidRPr="00616AC6">
          <w:rPr>
            <w:rPrChange w:id="119" w:author="Vladi Polonsky" w:date="2020-04-06T23:17:00Z">
              <w:rPr>
                <w:rFonts w:ascii="Georgia" w:hAnsi="Georgia"/>
                <w:spacing w:val="-1"/>
                <w:sz w:val="32"/>
                <w:szCs w:val="32"/>
              </w:rPr>
            </w:rPrChange>
          </w:rPr>
          <w:t>base</w:t>
        </w:r>
      </w:ins>
      <w:ins w:id="120" w:author="Vladi Polonsky" w:date="2020-04-06T23:07:00Z">
        <w:r w:rsidRPr="00616AC6">
          <w:rPr>
            <w:rPrChange w:id="121" w:author="Vladi Polonsky" w:date="2020-04-06T23:17:00Z">
              <w:rPr>
                <w:rFonts w:ascii="Georgia" w:hAnsi="Georgia"/>
                <w:spacing w:val="-1"/>
                <w:sz w:val="32"/>
                <w:szCs w:val="32"/>
              </w:rPr>
            </w:rPrChange>
          </w:rPr>
          <w:t xml:space="preserve">d on </w:t>
        </w:r>
      </w:ins>
      <w:ins w:id="122" w:author="Vladi Polonsky" w:date="2020-04-06T23:08:00Z">
        <w:r w:rsidRPr="00616AC6">
          <w:rPr>
            <w:rPrChange w:id="123" w:author="Vladi Polonsky" w:date="2020-04-06T23:17:00Z">
              <w:rPr>
                <w:rFonts w:ascii="Georgia" w:hAnsi="Georgia"/>
                <w:spacing w:val="-1"/>
                <w:sz w:val="32"/>
                <w:szCs w:val="32"/>
              </w:rPr>
            </w:rPrChange>
          </w:rPr>
          <w:t>property’s features</w:t>
        </w:r>
      </w:ins>
      <w:ins w:id="124" w:author="Vladi Polonsky" w:date="2020-04-06T23:05:00Z">
        <w:r w:rsidRPr="00616AC6">
          <w:rPr>
            <w:rPrChange w:id="125" w:author="Vladi Polonsky" w:date="2020-04-06T23:17:00Z">
              <w:rPr>
                <w:rFonts w:ascii="Georgia" w:hAnsi="Georgia"/>
                <w:spacing w:val="-1"/>
                <w:sz w:val="32"/>
                <w:szCs w:val="32"/>
              </w:rPr>
            </w:rPrChange>
          </w:rPr>
          <w:t>.</w:t>
        </w:r>
      </w:ins>
    </w:p>
    <w:p w14:paraId="0000002E" w14:textId="69EC4E00" w:rsidR="008E0320" w:rsidRPr="00A1492F" w:rsidRDefault="008E0320">
      <w:pPr>
        <w:rPr>
          <w:lang w:val="en-US"/>
          <w:rPrChange w:id="126" w:author="Vladi Polonsky" w:date="2020-04-06T23:05:00Z">
            <w:rPr/>
          </w:rPrChange>
        </w:rPr>
      </w:pPr>
    </w:p>
    <w:p w14:paraId="0000002F" w14:textId="77777777" w:rsidR="008E0320" w:rsidRDefault="0050608A">
      <w:pPr>
        <w:pStyle w:val="Heading1"/>
        <w:rPr>
          <w:sz w:val="32"/>
          <w:szCs w:val="32"/>
        </w:rPr>
      </w:pPr>
      <w:bookmarkStart w:id="127" w:name="_pxccdlzkgmu" w:colFirst="0" w:colLast="0"/>
      <w:bookmarkEnd w:id="127"/>
      <w:r>
        <w:t xml:space="preserve">Methodology </w:t>
      </w:r>
      <w:r>
        <w:rPr>
          <w:sz w:val="32"/>
          <w:szCs w:val="32"/>
        </w:rPr>
        <w:t>(Project design)</w:t>
      </w:r>
    </w:p>
    <w:p w14:paraId="00000030" w14:textId="77777777" w:rsidR="008E0320" w:rsidRDefault="0050608A">
      <w:pPr>
        <w:pStyle w:val="Heading2"/>
      </w:pPr>
      <w:bookmarkStart w:id="128" w:name="_ot658i95qty1" w:colFirst="0" w:colLast="0"/>
      <w:bookmarkEnd w:id="128"/>
      <w:r>
        <w:t>Data</w:t>
      </w:r>
    </w:p>
    <w:p w14:paraId="00000031" w14:textId="77777777" w:rsidR="008E0320" w:rsidRDefault="008E0320"/>
    <w:p w14:paraId="00000032" w14:textId="77777777" w:rsidR="008E0320" w:rsidRDefault="0050608A">
      <w:r>
        <w:t>Here you have to describe how do you plan to manipulate the data. For this you have to answer to the following questions:</w:t>
      </w:r>
    </w:p>
    <w:p w14:paraId="00000033" w14:textId="77777777" w:rsidR="008E0320" w:rsidRDefault="0050608A">
      <w:pPr>
        <w:numPr>
          <w:ilvl w:val="0"/>
          <w:numId w:val="4"/>
        </w:numPr>
      </w:pPr>
      <w:r>
        <w:t xml:space="preserve">Which data will be used? </w:t>
      </w:r>
    </w:p>
    <w:p w14:paraId="00000034" w14:textId="77777777" w:rsidR="008E0320" w:rsidRDefault="0050608A">
      <w:pPr>
        <w:numPr>
          <w:ilvl w:val="1"/>
          <w:numId w:val="4"/>
        </w:numPr>
      </w:pPr>
      <w:r>
        <w:t>Describe data sources</w:t>
      </w:r>
    </w:p>
    <w:p w14:paraId="00000035" w14:textId="77777777" w:rsidR="008E0320" w:rsidRDefault="0050608A">
      <w:pPr>
        <w:numPr>
          <w:ilvl w:val="1"/>
          <w:numId w:val="4"/>
        </w:numPr>
      </w:pPr>
      <w:r>
        <w:t>Describe possible external data sources that may enrich our data</w:t>
      </w:r>
    </w:p>
    <w:p w14:paraId="00000036" w14:textId="77777777" w:rsidR="008E0320" w:rsidRDefault="0050608A">
      <w:pPr>
        <w:numPr>
          <w:ilvl w:val="1"/>
          <w:numId w:val="4"/>
        </w:numPr>
      </w:pPr>
      <w:r>
        <w:t>Data for external validation?</w:t>
      </w:r>
    </w:p>
    <w:p w14:paraId="00000037" w14:textId="77777777" w:rsidR="008E0320" w:rsidRDefault="0050608A">
      <w:pPr>
        <w:numPr>
          <w:ilvl w:val="0"/>
          <w:numId w:val="4"/>
        </w:numPr>
      </w:pPr>
      <w:r>
        <w:t>On which time frames periods will your project will be based on?</w:t>
      </w:r>
    </w:p>
    <w:p w14:paraId="00000038" w14:textId="77777777" w:rsidR="008E0320" w:rsidRDefault="0050608A">
      <w:pPr>
        <w:numPr>
          <w:ilvl w:val="1"/>
          <w:numId w:val="4"/>
        </w:numPr>
      </w:pPr>
      <w:r>
        <w:t>Time-frame for training</w:t>
      </w:r>
    </w:p>
    <w:p w14:paraId="00000039" w14:textId="77777777" w:rsidR="008E0320" w:rsidRDefault="0050608A">
      <w:pPr>
        <w:numPr>
          <w:ilvl w:val="1"/>
          <w:numId w:val="4"/>
        </w:numPr>
      </w:pPr>
      <w:r>
        <w:t>Time-frame for test?</w:t>
      </w:r>
    </w:p>
    <w:p w14:paraId="0000003A" w14:textId="77777777" w:rsidR="008E0320" w:rsidRDefault="0050608A">
      <w:pPr>
        <w:numPr>
          <w:ilvl w:val="0"/>
          <w:numId w:val="4"/>
        </w:numPr>
      </w:pPr>
      <w:r>
        <w:t>How do you define your subjects?</w:t>
      </w:r>
    </w:p>
    <w:p w14:paraId="0000003B" w14:textId="77777777" w:rsidR="008E0320" w:rsidRDefault="0050608A">
      <w:pPr>
        <w:numPr>
          <w:ilvl w:val="1"/>
          <w:numId w:val="4"/>
        </w:numPr>
      </w:pPr>
      <w:r>
        <w:t>Inclusion criteria?</w:t>
      </w:r>
    </w:p>
    <w:p w14:paraId="0000003C" w14:textId="77777777" w:rsidR="008E0320" w:rsidRDefault="0050608A">
      <w:pPr>
        <w:numPr>
          <w:ilvl w:val="1"/>
          <w:numId w:val="4"/>
        </w:numPr>
      </w:pPr>
      <w:r>
        <w:t>Exclusion criteria?</w:t>
      </w:r>
    </w:p>
    <w:p w14:paraId="0000003D" w14:textId="77777777" w:rsidR="008E0320" w:rsidRDefault="0050608A">
      <w:pPr>
        <w:numPr>
          <w:ilvl w:val="0"/>
          <w:numId w:val="4"/>
        </w:numPr>
      </w:pPr>
      <w:r>
        <w:t>Which would be your outcome variable?</w:t>
      </w:r>
    </w:p>
    <w:p w14:paraId="0000003E" w14:textId="77777777" w:rsidR="008E0320" w:rsidRDefault="0050608A">
      <w:pPr>
        <w:numPr>
          <w:ilvl w:val="0"/>
          <w:numId w:val="4"/>
        </w:numPr>
      </w:pPr>
      <w:r>
        <w:t>Are there confounder variables that may affect the outcome?</w:t>
      </w:r>
    </w:p>
    <w:p w14:paraId="0000003F" w14:textId="77777777" w:rsidR="008E0320" w:rsidRDefault="0050608A">
      <w:pPr>
        <w:numPr>
          <w:ilvl w:val="0"/>
          <w:numId w:val="4"/>
        </w:numPr>
      </w:pPr>
      <w:r>
        <w:t>Is there a possible source of bias in our data?</w:t>
      </w:r>
    </w:p>
    <w:p w14:paraId="00000040" w14:textId="77777777" w:rsidR="008E0320" w:rsidRDefault="0050608A">
      <w:pPr>
        <w:numPr>
          <w:ilvl w:val="0"/>
          <w:numId w:val="4"/>
        </w:numPr>
      </w:pPr>
      <w:r>
        <w:t>Describe your data exploration strategy.</w:t>
      </w:r>
    </w:p>
    <w:p w14:paraId="00000041" w14:textId="77777777" w:rsidR="008E0320" w:rsidRDefault="0050608A">
      <w:pPr>
        <w:numPr>
          <w:ilvl w:val="0"/>
          <w:numId w:val="4"/>
        </w:numPr>
      </w:pPr>
      <w:r>
        <w:t>Which techniques will be applied to enrich the data?</w:t>
      </w:r>
    </w:p>
    <w:p w14:paraId="00000042" w14:textId="77777777" w:rsidR="008E0320" w:rsidRDefault="0050608A">
      <w:pPr>
        <w:numPr>
          <w:ilvl w:val="0"/>
          <w:numId w:val="4"/>
        </w:numPr>
      </w:pPr>
      <w:r>
        <w:t>How you will deal with outliers?</w:t>
      </w:r>
    </w:p>
    <w:p w14:paraId="00000043" w14:textId="77777777" w:rsidR="008E0320" w:rsidRDefault="0050608A">
      <w:pPr>
        <w:numPr>
          <w:ilvl w:val="0"/>
          <w:numId w:val="4"/>
        </w:numPr>
      </w:pPr>
      <w:r>
        <w:t>How you will deal with missing values</w:t>
      </w:r>
    </w:p>
    <w:p w14:paraId="00000044" w14:textId="75D9E49D" w:rsidR="008E0320" w:rsidRPr="007C21BD" w:rsidRDefault="0050608A">
      <w:pPr>
        <w:numPr>
          <w:ilvl w:val="0"/>
          <w:numId w:val="4"/>
        </w:numPr>
        <w:rPr>
          <w:ins w:id="129" w:author="Vladi Polonsky" w:date="2020-04-09T15:55:00Z"/>
          <w:rPrChange w:id="130" w:author="Vladi Polonsky" w:date="2020-04-09T15:55:00Z">
            <w:rPr>
              <w:ins w:id="131" w:author="Vladi Polonsky" w:date="2020-04-09T15:55:00Z"/>
              <w:color w:val="1155CC"/>
              <w:u w:val="single"/>
            </w:rPr>
          </w:rPrChange>
        </w:rPr>
      </w:pPr>
      <w:r>
        <w:t xml:space="preserve">Add at the end of the protocol (appendix) the </w:t>
      </w:r>
      <w:hyperlink r:id="rId7" w:anchor="gid=0">
        <w:r>
          <w:rPr>
            <w:color w:val="1155CC"/>
            <w:u w:val="single"/>
          </w:rPr>
          <w:t xml:space="preserve">Data retrieval protocol </w:t>
        </w:r>
      </w:hyperlink>
    </w:p>
    <w:p w14:paraId="2CB585CA" w14:textId="77777777" w:rsidR="00A7179F" w:rsidRDefault="007C21BD" w:rsidP="007C21BD">
      <w:pPr>
        <w:shd w:val="clear" w:color="auto" w:fill="FFFFFF"/>
        <w:spacing w:before="206" w:line="240" w:lineRule="auto"/>
        <w:rPr>
          <w:ins w:id="132" w:author="Vladi Polonsky" w:date="2020-04-09T16:13:00Z"/>
          <w:rFonts w:ascii="Georgia" w:eastAsia="Times New Roman" w:hAnsi="Georgia" w:cs="Times New Roman"/>
          <w:spacing w:val="-1"/>
          <w:sz w:val="32"/>
          <w:szCs w:val="32"/>
          <w:lang w:val="en-US"/>
        </w:rPr>
      </w:pPr>
      <w:ins w:id="133" w:author="Vladi Polonsky" w:date="2020-04-09T16:01:00Z">
        <w:r w:rsidRPr="007C21BD">
          <w:rPr>
            <w:rFonts w:ascii="Georgia" w:eastAsia="Times New Roman" w:hAnsi="Georgia" w:cs="Times New Roman"/>
            <w:spacing w:val="-1"/>
            <w:sz w:val="32"/>
            <w:szCs w:val="32"/>
            <w:lang w:val="en-US"/>
          </w:rPr>
          <w:t>The dataset used for this project comes from </w:t>
        </w:r>
        <w:r w:rsidRPr="007C21BD">
          <w:rPr>
            <w:rFonts w:ascii="Georgia" w:eastAsia="Times New Roman" w:hAnsi="Georgia" w:cs="Times New Roman"/>
            <w:spacing w:val="-1"/>
            <w:sz w:val="32"/>
            <w:szCs w:val="32"/>
            <w:lang w:val="en-US"/>
          </w:rPr>
          <w:fldChar w:fldCharType="begin"/>
        </w:r>
        <w:r w:rsidRPr="007C21BD">
          <w:rPr>
            <w:rFonts w:ascii="Georgia" w:eastAsia="Times New Roman" w:hAnsi="Georgia" w:cs="Times New Roman"/>
            <w:spacing w:val="-1"/>
            <w:sz w:val="32"/>
            <w:szCs w:val="32"/>
            <w:lang w:val="en-US"/>
          </w:rPr>
          <w:instrText xml:space="preserve"> HYPERLINK "https://insideairbnb.com/" \t "_blank" </w:instrText>
        </w:r>
        <w:r w:rsidRPr="007C21BD">
          <w:rPr>
            <w:rFonts w:ascii="Georgia" w:eastAsia="Times New Roman" w:hAnsi="Georgia" w:cs="Times New Roman"/>
            <w:spacing w:val="-1"/>
            <w:sz w:val="32"/>
            <w:szCs w:val="32"/>
            <w:lang w:val="en-US"/>
          </w:rPr>
          <w:fldChar w:fldCharType="separate"/>
        </w:r>
        <w:r w:rsidRPr="007C21BD">
          <w:rPr>
            <w:rFonts w:ascii="Georgia" w:eastAsia="Times New Roman" w:hAnsi="Georgia" w:cs="Times New Roman"/>
            <w:color w:val="0000FF"/>
            <w:spacing w:val="-1"/>
            <w:sz w:val="32"/>
            <w:szCs w:val="32"/>
            <w:u w:val="single"/>
            <w:lang w:val="en-US"/>
          </w:rPr>
          <w:t>Insideairbnb.com</w:t>
        </w:r>
        <w:r w:rsidRPr="007C21BD">
          <w:rPr>
            <w:rFonts w:ascii="Georgia" w:eastAsia="Times New Roman" w:hAnsi="Georgia" w:cs="Times New Roman"/>
            <w:spacing w:val="-1"/>
            <w:sz w:val="32"/>
            <w:szCs w:val="32"/>
            <w:lang w:val="en-US"/>
          </w:rPr>
          <w:fldChar w:fldCharType="end"/>
        </w:r>
        <w:r w:rsidRPr="007C21BD">
          <w:rPr>
            <w:rFonts w:ascii="Georgia" w:eastAsia="Times New Roman" w:hAnsi="Georgia" w:cs="Times New Roman"/>
            <w:spacing w:val="-1"/>
            <w:sz w:val="32"/>
            <w:szCs w:val="32"/>
            <w:lang w:val="en-US"/>
          </w:rPr>
          <w:t xml:space="preserve">, an anti-Airbnb lobby group that scrapes Airbnb listings, reviews and calendar data from multiple cities around the world. The dataset </w:t>
        </w:r>
      </w:ins>
    </w:p>
    <w:p w14:paraId="37AB9C6B" w14:textId="58FD9635" w:rsidR="00A7179F" w:rsidRDefault="00A7179F" w:rsidP="007C21BD">
      <w:pPr>
        <w:shd w:val="clear" w:color="auto" w:fill="FFFFFF"/>
        <w:spacing w:before="206" w:line="240" w:lineRule="auto"/>
        <w:rPr>
          <w:ins w:id="134" w:author="Vladi Polonsky" w:date="2020-04-11T14:53:00Z"/>
          <w:rFonts w:ascii="Georgia" w:eastAsia="Times New Roman" w:hAnsi="Georgia" w:cs="Times New Roman"/>
          <w:spacing w:val="-1"/>
          <w:sz w:val="32"/>
          <w:szCs w:val="32"/>
          <w:lang w:val="en-US"/>
        </w:rPr>
      </w:pPr>
      <w:ins w:id="135" w:author="Vladi Polonsky" w:date="2020-04-09T16:13:00Z">
        <w:r>
          <w:rPr>
            <w:rFonts w:ascii="Georgia" w:eastAsia="Times New Roman" w:hAnsi="Georgia" w:cs="Times New Roman"/>
            <w:spacing w:val="-1"/>
            <w:sz w:val="32"/>
            <w:szCs w:val="32"/>
            <w:lang w:val="en-US"/>
          </w:rPr>
          <w:t>includes scrapping of San-Fransisco Air</w:t>
        </w:r>
      </w:ins>
      <w:ins w:id="136" w:author="Vladi Polonsky" w:date="2020-04-09T16:14:00Z">
        <w:r>
          <w:rPr>
            <w:rFonts w:ascii="Georgia" w:eastAsia="Times New Roman" w:hAnsi="Georgia" w:cs="Times New Roman"/>
            <w:spacing w:val="-1"/>
            <w:sz w:val="32"/>
            <w:szCs w:val="32"/>
            <w:lang w:val="en-US"/>
          </w:rPr>
          <w:t>bnb listings starting 2015 and ending 2020, and include</w:t>
        </w:r>
      </w:ins>
      <w:ins w:id="137" w:author="Vladi Polonsky" w:date="2020-04-09T16:15:00Z">
        <w:r>
          <w:rPr>
            <w:rFonts w:ascii="Georgia" w:eastAsia="Times New Roman" w:hAnsi="Georgia" w:cs="Times New Roman"/>
            <w:spacing w:val="-1"/>
            <w:sz w:val="32"/>
            <w:szCs w:val="32"/>
            <w:lang w:val="en-US"/>
          </w:rPr>
          <w:t xml:space="preserve">s information on about </w:t>
        </w:r>
      </w:ins>
      <w:ins w:id="138" w:author="Vladi Polonsky" w:date="2020-04-09T16:18:00Z">
        <w:r w:rsidR="00F73001">
          <w:rPr>
            <w:rFonts w:ascii="Georgia" w:eastAsia="Times New Roman" w:hAnsi="Georgia" w:cs="Times New Roman"/>
            <w:spacing w:val="-1"/>
            <w:sz w:val="32"/>
            <w:szCs w:val="32"/>
            <w:lang w:val="en-US"/>
          </w:rPr>
          <w:t>25,000 listings that were active during this period.</w:t>
        </w:r>
      </w:ins>
    </w:p>
    <w:p w14:paraId="13785E9A" w14:textId="16E559DB" w:rsidR="00830780" w:rsidRDefault="00830780" w:rsidP="007C21BD">
      <w:pPr>
        <w:shd w:val="clear" w:color="auto" w:fill="FFFFFF"/>
        <w:spacing w:before="206" w:line="240" w:lineRule="auto"/>
        <w:rPr>
          <w:ins w:id="139" w:author="Vladi Polonsky" w:date="2020-04-11T14:54:00Z"/>
          <w:rFonts w:ascii="Georgia" w:eastAsia="Times New Roman" w:hAnsi="Georgia" w:cs="Times New Roman"/>
          <w:spacing w:val="-1"/>
          <w:sz w:val="32"/>
          <w:szCs w:val="32"/>
          <w:lang w:val="en-US"/>
        </w:rPr>
      </w:pPr>
      <w:ins w:id="140" w:author="Vladi Polonsky" w:date="2020-04-11T14:53:00Z">
        <w:r>
          <w:rPr>
            <w:rFonts w:ascii="Georgia" w:eastAsia="Times New Roman" w:hAnsi="Georgia" w:cs="Times New Roman"/>
            <w:spacing w:val="-1"/>
            <w:sz w:val="32"/>
            <w:szCs w:val="32"/>
            <w:lang w:val="en-US"/>
          </w:rPr>
          <w:t>Perodic scrapping includes</w:t>
        </w:r>
      </w:ins>
      <w:ins w:id="141" w:author="Vladi Polonsky" w:date="2020-04-11T14:54:00Z">
        <w:r>
          <w:rPr>
            <w:rFonts w:ascii="Georgia" w:eastAsia="Times New Roman" w:hAnsi="Georgia" w:cs="Times New Roman"/>
            <w:spacing w:val="-1"/>
            <w:sz w:val="32"/>
            <w:szCs w:val="32"/>
            <w:lang w:val="en-US"/>
          </w:rPr>
          <w:t>:</w:t>
        </w:r>
      </w:ins>
    </w:p>
    <w:p w14:paraId="77B4D623" w14:textId="62CCEA96" w:rsidR="00830780" w:rsidRDefault="00830780" w:rsidP="007C21BD">
      <w:pPr>
        <w:shd w:val="clear" w:color="auto" w:fill="FFFFFF"/>
        <w:spacing w:before="206" w:line="240" w:lineRule="auto"/>
        <w:rPr>
          <w:ins w:id="142" w:author="Vladi Polonsky" w:date="2020-04-11T14:54:00Z"/>
          <w:rFonts w:ascii="Georgia" w:eastAsia="Times New Roman" w:hAnsi="Georgia" w:cs="Times New Roman"/>
          <w:spacing w:val="-1"/>
          <w:sz w:val="32"/>
          <w:szCs w:val="32"/>
          <w:lang w:val="en-US"/>
        </w:rPr>
      </w:pPr>
      <w:ins w:id="143" w:author="Vladi Polonsky" w:date="2020-04-11T14:54:00Z">
        <w:r>
          <w:rPr>
            <w:rFonts w:ascii="Georgia" w:eastAsia="Times New Roman" w:hAnsi="Georgia" w:cs="Times New Roman"/>
            <w:spacing w:val="-1"/>
            <w:sz w:val="32"/>
            <w:szCs w:val="32"/>
            <w:lang w:val="en-US"/>
          </w:rPr>
          <w:t>Listings.csv</w:t>
        </w:r>
        <w:r w:rsidR="00E3758F">
          <w:rPr>
            <w:rFonts w:ascii="Georgia" w:eastAsia="Times New Roman" w:hAnsi="Georgia" w:cs="Times New Roman"/>
            <w:spacing w:val="-1"/>
            <w:sz w:val="32"/>
            <w:szCs w:val="32"/>
            <w:lang w:val="en-US"/>
          </w:rPr>
          <w:t xml:space="preserve"> – holds </w:t>
        </w:r>
      </w:ins>
      <w:ins w:id="144" w:author="Vladi Polonsky" w:date="2020-04-11T14:57:00Z">
        <w:r w:rsidR="002C5CF6">
          <w:rPr>
            <w:rFonts w:ascii="Georgia" w:eastAsia="Times New Roman" w:hAnsi="Georgia" w:cs="Times New Roman"/>
            <w:spacing w:val="-1"/>
            <w:sz w:val="32"/>
            <w:szCs w:val="32"/>
            <w:lang w:val="en-US"/>
          </w:rPr>
          <w:t xml:space="preserve">listings </w:t>
        </w:r>
      </w:ins>
      <w:ins w:id="145" w:author="Vladi Polonsky" w:date="2020-04-11T14:54:00Z">
        <w:r w:rsidR="00E3758F">
          <w:rPr>
            <w:rFonts w:ascii="Georgia" w:eastAsia="Times New Roman" w:hAnsi="Georgia" w:cs="Times New Roman"/>
            <w:spacing w:val="-1"/>
            <w:sz w:val="32"/>
            <w:szCs w:val="32"/>
            <w:lang w:val="en-US"/>
          </w:rPr>
          <w:t xml:space="preserve">description including reviews </w:t>
        </w:r>
      </w:ins>
      <w:ins w:id="146" w:author="Vladi Polonsky" w:date="2020-04-11T14:55:00Z">
        <w:r w:rsidR="00EF5714">
          <w:rPr>
            <w:rFonts w:ascii="Georgia" w:eastAsia="Times New Roman" w:hAnsi="Georgia" w:cs="Times New Roman"/>
            <w:spacing w:val="-1"/>
            <w:sz w:val="32"/>
            <w:szCs w:val="32"/>
            <w:lang w:val="en-US"/>
          </w:rPr>
          <w:t>statistics</w:t>
        </w:r>
      </w:ins>
      <w:ins w:id="147" w:author="Vladi Polonsky" w:date="2020-04-11T14:54:00Z">
        <w:r w:rsidR="00E3758F">
          <w:rPr>
            <w:rFonts w:ascii="Georgia" w:eastAsia="Times New Roman" w:hAnsi="Georgia" w:cs="Times New Roman"/>
            <w:spacing w:val="-1"/>
            <w:sz w:val="32"/>
            <w:szCs w:val="32"/>
            <w:lang w:val="en-US"/>
          </w:rPr>
          <w:t xml:space="preserve"> and ratings</w:t>
        </w:r>
      </w:ins>
    </w:p>
    <w:p w14:paraId="7934B561" w14:textId="4ED154A6" w:rsidR="00830780" w:rsidRDefault="00830780" w:rsidP="007C21BD">
      <w:pPr>
        <w:shd w:val="clear" w:color="auto" w:fill="FFFFFF"/>
        <w:spacing w:before="206" w:line="240" w:lineRule="auto"/>
        <w:rPr>
          <w:ins w:id="148" w:author="Vladi Polonsky" w:date="2020-04-11T14:55:00Z"/>
          <w:rFonts w:ascii="Georgia" w:eastAsia="Times New Roman" w:hAnsi="Georgia" w:cs="Times New Roman"/>
          <w:spacing w:val="-1"/>
          <w:sz w:val="32"/>
          <w:szCs w:val="32"/>
          <w:lang w:val="en-US"/>
        </w:rPr>
      </w:pPr>
      <w:ins w:id="149" w:author="Vladi Polonsky" w:date="2020-04-11T14:54:00Z">
        <w:r>
          <w:rPr>
            <w:rFonts w:ascii="Georgia" w:eastAsia="Times New Roman" w:hAnsi="Georgia" w:cs="Times New Roman"/>
            <w:spacing w:val="-1"/>
            <w:sz w:val="32"/>
            <w:szCs w:val="32"/>
            <w:lang w:val="en-US"/>
          </w:rPr>
          <w:t>Calendar.csv</w:t>
        </w:r>
      </w:ins>
      <w:ins w:id="150" w:author="Vladi Polonsky" w:date="2020-04-11T14:55:00Z">
        <w:r w:rsidR="00E3758F">
          <w:rPr>
            <w:rFonts w:ascii="Georgia" w:eastAsia="Times New Roman" w:hAnsi="Georgia" w:cs="Times New Roman"/>
            <w:spacing w:val="-1"/>
            <w:sz w:val="32"/>
            <w:szCs w:val="32"/>
            <w:lang w:val="en-US"/>
          </w:rPr>
          <w:t xml:space="preserve"> – hold </w:t>
        </w:r>
        <w:r w:rsidR="00E3758F" w:rsidRPr="00E3758F">
          <w:rPr>
            <w:rFonts w:ascii="Georgia" w:eastAsia="Times New Roman" w:hAnsi="Georgia" w:cs="Times New Roman"/>
            <w:spacing w:val="-1"/>
            <w:sz w:val="32"/>
            <w:szCs w:val="32"/>
            <w:u w:val="single"/>
            <w:lang w:val="en-US"/>
            <w:rPrChange w:id="151" w:author="Vladi Polonsky" w:date="2020-04-11T14:55:00Z">
              <w:rPr>
                <w:rFonts w:ascii="Georgia" w:eastAsia="Times New Roman" w:hAnsi="Georgia" w:cs="Times New Roman"/>
                <w:spacing w:val="-1"/>
                <w:sz w:val="32"/>
                <w:szCs w:val="32"/>
                <w:lang w:val="en-US"/>
              </w:rPr>
            </w:rPrChange>
          </w:rPr>
          <w:t>future</w:t>
        </w:r>
        <w:r w:rsidR="00E3758F">
          <w:rPr>
            <w:rFonts w:ascii="Georgia" w:eastAsia="Times New Roman" w:hAnsi="Georgia" w:cs="Times New Roman"/>
            <w:spacing w:val="-1"/>
            <w:sz w:val="32"/>
            <w:szCs w:val="32"/>
            <w:lang w:val="en-US"/>
          </w:rPr>
          <w:t xml:space="preserve"> calendar of the </w:t>
        </w:r>
      </w:ins>
      <w:ins w:id="152" w:author="Vladi Polonsky" w:date="2020-04-11T14:57:00Z">
        <w:r w:rsidR="002C5CF6">
          <w:rPr>
            <w:rFonts w:ascii="Georgia" w:eastAsia="Times New Roman" w:hAnsi="Georgia" w:cs="Times New Roman"/>
            <w:spacing w:val="-1"/>
            <w:sz w:val="32"/>
            <w:szCs w:val="32"/>
            <w:lang w:val="en-US"/>
          </w:rPr>
          <w:t xml:space="preserve">listings </w:t>
        </w:r>
      </w:ins>
      <w:ins w:id="153" w:author="Vladi Polonsky" w:date="2020-04-11T14:55:00Z">
        <w:r w:rsidR="00EF5714">
          <w:rPr>
            <w:rFonts w:ascii="Georgia" w:eastAsia="Times New Roman" w:hAnsi="Georgia" w:cs="Times New Roman"/>
            <w:spacing w:val="-1"/>
            <w:sz w:val="32"/>
            <w:szCs w:val="32"/>
            <w:lang w:val="en-US"/>
          </w:rPr>
          <w:t xml:space="preserve">(along with per-day </w:t>
        </w:r>
      </w:ins>
      <w:ins w:id="154" w:author="Vladi Polonsky" w:date="2020-04-11T14:57:00Z">
        <w:r w:rsidR="002C5CF6">
          <w:rPr>
            <w:rFonts w:ascii="Georgia" w:eastAsia="Times New Roman" w:hAnsi="Georgia" w:cs="Times New Roman"/>
            <w:spacing w:val="-1"/>
            <w:sz w:val="32"/>
            <w:szCs w:val="32"/>
            <w:lang w:val="en-US"/>
          </w:rPr>
          <w:t>availability and price</w:t>
        </w:r>
      </w:ins>
      <w:bookmarkStart w:id="155" w:name="_GoBack"/>
      <w:bookmarkEnd w:id="155"/>
      <w:ins w:id="156" w:author="Vladi Polonsky" w:date="2020-04-11T14:55:00Z">
        <w:r w:rsidR="00EF5714">
          <w:rPr>
            <w:rFonts w:ascii="Georgia" w:eastAsia="Times New Roman" w:hAnsi="Georgia" w:cs="Times New Roman"/>
            <w:spacing w:val="-1"/>
            <w:sz w:val="32"/>
            <w:szCs w:val="32"/>
            <w:lang w:val="en-US"/>
          </w:rPr>
          <w:t>)</w:t>
        </w:r>
      </w:ins>
    </w:p>
    <w:p w14:paraId="0DE8C92E" w14:textId="77777777" w:rsidR="00EF5714" w:rsidRDefault="00EF5714" w:rsidP="007C21BD">
      <w:pPr>
        <w:shd w:val="clear" w:color="auto" w:fill="FFFFFF"/>
        <w:spacing w:before="206" w:line="240" w:lineRule="auto"/>
        <w:rPr>
          <w:ins w:id="157" w:author="Vladi Polonsky" w:date="2020-04-11T14:54:00Z"/>
          <w:rFonts w:ascii="Georgia" w:eastAsia="Times New Roman" w:hAnsi="Georgia" w:cs="Times New Roman"/>
          <w:spacing w:val="-1"/>
          <w:sz w:val="32"/>
          <w:szCs w:val="32"/>
          <w:lang w:val="en-US"/>
        </w:rPr>
      </w:pPr>
    </w:p>
    <w:p w14:paraId="2E42567E" w14:textId="77777777" w:rsidR="00830780" w:rsidRDefault="00830780" w:rsidP="007C21BD">
      <w:pPr>
        <w:shd w:val="clear" w:color="auto" w:fill="FFFFFF"/>
        <w:spacing w:before="206" w:line="240" w:lineRule="auto"/>
        <w:rPr>
          <w:ins w:id="158" w:author="Vladi Polonsky" w:date="2020-04-09T16:13:00Z"/>
          <w:rFonts w:ascii="Georgia" w:eastAsia="Times New Roman" w:hAnsi="Georgia" w:cs="Times New Roman"/>
          <w:spacing w:val="-1"/>
          <w:sz w:val="32"/>
          <w:szCs w:val="32"/>
          <w:lang w:val="en-US"/>
        </w:rPr>
      </w:pPr>
    </w:p>
    <w:p w14:paraId="7F65C969" w14:textId="7D51B146" w:rsidR="00227AD8" w:rsidRDefault="00227AD8" w:rsidP="00227AD8">
      <w:pPr>
        <w:shd w:val="clear" w:color="auto" w:fill="FFFFFF"/>
        <w:spacing w:before="480" w:line="240" w:lineRule="auto"/>
        <w:rPr>
          <w:ins w:id="159" w:author="Vladi Polonsky" w:date="2020-04-09T16:25:00Z"/>
          <w:rFonts w:ascii="Georgia" w:eastAsia="Times New Roman" w:hAnsi="Georgia" w:cs="Times New Roman"/>
          <w:spacing w:val="-1"/>
          <w:sz w:val="32"/>
          <w:szCs w:val="32"/>
          <w:lang w:val="en-US"/>
        </w:rPr>
        <w:pPrChange w:id="160" w:author="Vladi Polonsky" w:date="2020-04-09T16:25:00Z">
          <w:pPr>
            <w:shd w:val="clear" w:color="auto" w:fill="FFFFFF"/>
            <w:spacing w:before="480" w:line="240" w:lineRule="auto"/>
          </w:pPr>
        </w:pPrChange>
      </w:pPr>
      <w:ins w:id="161" w:author="Vladi Polonsky" w:date="2020-04-09T16:25:00Z">
        <w:r w:rsidRPr="007C21BD">
          <w:rPr>
            <w:rFonts w:ascii="Georgia" w:eastAsia="Times New Roman" w:hAnsi="Georgia" w:cs="Times New Roman"/>
            <w:spacing w:val="-1"/>
            <w:sz w:val="32"/>
            <w:szCs w:val="32"/>
            <w:lang w:val="en-US"/>
          </w:rPr>
          <w:t xml:space="preserve">The data is quite </w:t>
        </w:r>
      </w:ins>
      <w:ins w:id="162" w:author="Vladi Polonsky" w:date="2020-04-09T16:27:00Z">
        <w:r w:rsidR="00B84CA9" w:rsidRPr="007C21BD">
          <w:rPr>
            <w:rFonts w:ascii="Georgia" w:eastAsia="Times New Roman" w:hAnsi="Georgia" w:cs="Times New Roman"/>
            <w:spacing w:val="-1"/>
            <w:sz w:val="32"/>
            <w:szCs w:val="32"/>
            <w:lang w:val="en-US"/>
          </w:rPr>
          <w:t>messy and</w:t>
        </w:r>
      </w:ins>
      <w:ins w:id="163" w:author="Vladi Polonsky" w:date="2020-04-09T16:25:00Z">
        <w:r w:rsidRPr="007C21BD">
          <w:rPr>
            <w:rFonts w:ascii="Georgia" w:eastAsia="Times New Roman" w:hAnsi="Georgia" w:cs="Times New Roman"/>
            <w:spacing w:val="-1"/>
            <w:sz w:val="32"/>
            <w:szCs w:val="32"/>
            <w:lang w:val="en-US"/>
          </w:rPr>
          <w:t xml:space="preserve"> has some limitations. The major one is that it only includes the advertised price (sometimes called the ‘sticker’ price). The sticker price is the overall nightly price that is advertised to potential guests, rather than the actual average amount paid per night by previous guests. </w:t>
        </w:r>
      </w:ins>
    </w:p>
    <w:p w14:paraId="28A60E2B" w14:textId="6054B0E0" w:rsidR="00DB6711" w:rsidRDefault="00DB6711" w:rsidP="007C21BD">
      <w:pPr>
        <w:shd w:val="clear" w:color="auto" w:fill="FFFFFF"/>
        <w:spacing w:before="480" w:line="240" w:lineRule="auto"/>
        <w:rPr>
          <w:ins w:id="164" w:author="Vladi Polonsky" w:date="2020-04-09T16:19:00Z"/>
          <w:rFonts w:ascii="Georgia" w:eastAsia="Times New Roman" w:hAnsi="Georgia" w:cs="Times New Roman"/>
          <w:spacing w:val="-1"/>
          <w:sz w:val="32"/>
          <w:szCs w:val="32"/>
          <w:lang w:val="en-US"/>
        </w:rPr>
      </w:pPr>
      <w:ins w:id="165" w:author="Vladi Polonsky" w:date="2020-04-09T16:20:00Z">
        <w:r>
          <w:rPr>
            <w:rFonts w:ascii="Georgia" w:eastAsia="Times New Roman" w:hAnsi="Georgia" w:cs="Times New Roman"/>
            <w:spacing w:val="-1"/>
            <w:sz w:val="32"/>
            <w:szCs w:val="32"/>
            <w:lang w:val="en-US"/>
          </w:rPr>
          <w:t>Scrapping includes the future calendar of the propertie</w:t>
        </w:r>
      </w:ins>
      <w:ins w:id="166" w:author="Vladi Polonsky" w:date="2020-04-09T16:21:00Z">
        <w:r>
          <w:rPr>
            <w:rFonts w:ascii="Georgia" w:eastAsia="Times New Roman" w:hAnsi="Georgia" w:cs="Times New Roman"/>
            <w:spacing w:val="-1"/>
            <w:sz w:val="32"/>
            <w:szCs w:val="32"/>
            <w:lang w:val="en-US"/>
          </w:rPr>
          <w:t xml:space="preserve">s </w:t>
        </w:r>
      </w:ins>
      <w:ins w:id="167" w:author="Vladi Polonsky" w:date="2020-04-09T16:20:00Z">
        <w:r>
          <w:rPr>
            <w:rFonts w:ascii="Georgia" w:eastAsia="Times New Roman" w:hAnsi="Georgia" w:cs="Times New Roman"/>
            <w:spacing w:val="-1"/>
            <w:sz w:val="32"/>
            <w:szCs w:val="32"/>
            <w:lang w:val="en-US"/>
          </w:rPr>
          <w:t xml:space="preserve">along with </w:t>
        </w:r>
      </w:ins>
      <w:ins w:id="168" w:author="Vladi Polonsky" w:date="2020-04-09T16:21:00Z">
        <w:r>
          <w:rPr>
            <w:rFonts w:ascii="Georgia" w:eastAsia="Times New Roman" w:hAnsi="Georgia" w:cs="Times New Roman"/>
            <w:spacing w:val="-1"/>
            <w:sz w:val="32"/>
            <w:szCs w:val="32"/>
            <w:lang w:val="en-US"/>
          </w:rPr>
          <w:t>the current property, host and reviews details.</w:t>
        </w:r>
      </w:ins>
    </w:p>
    <w:p w14:paraId="66E13388" w14:textId="26108EFF" w:rsidR="007C21BD" w:rsidRDefault="007C21BD" w:rsidP="007C21BD">
      <w:pPr>
        <w:shd w:val="clear" w:color="auto" w:fill="FFFFFF"/>
        <w:spacing w:before="480" w:line="240" w:lineRule="auto"/>
        <w:rPr>
          <w:ins w:id="169" w:author="Vladi Polonsky" w:date="2020-04-09T16:38:00Z"/>
          <w:rFonts w:ascii="Georgia" w:eastAsia="Times New Roman" w:hAnsi="Georgia" w:cs="Times New Roman"/>
          <w:spacing w:val="-1"/>
          <w:sz w:val="32"/>
          <w:szCs w:val="32"/>
          <w:lang w:val="en-US"/>
        </w:rPr>
      </w:pPr>
      <w:ins w:id="170" w:author="Vladi Polonsky" w:date="2020-04-09T16:02:00Z">
        <w:r>
          <w:rPr>
            <w:rFonts w:ascii="Georgia" w:eastAsia="Times New Roman" w:hAnsi="Georgia" w:cs="Times New Roman"/>
            <w:spacing w:val="-1"/>
            <w:sz w:val="32"/>
            <w:szCs w:val="32"/>
            <w:lang w:val="en-US"/>
          </w:rPr>
          <w:t xml:space="preserve">To improve the </w:t>
        </w:r>
      </w:ins>
      <w:ins w:id="171" w:author="Vladi Polonsky" w:date="2020-04-09T16:04:00Z">
        <w:r>
          <w:rPr>
            <w:rFonts w:ascii="Georgia" w:eastAsia="Times New Roman" w:hAnsi="Georgia" w:cs="Times New Roman"/>
            <w:spacing w:val="-1"/>
            <w:sz w:val="32"/>
            <w:szCs w:val="32"/>
            <w:lang w:val="en-US"/>
          </w:rPr>
          <w:t xml:space="preserve">model </w:t>
        </w:r>
      </w:ins>
      <w:ins w:id="172" w:author="Vladi Polonsky" w:date="2020-04-09T16:02:00Z">
        <w:r>
          <w:rPr>
            <w:rFonts w:ascii="Georgia" w:eastAsia="Times New Roman" w:hAnsi="Georgia" w:cs="Times New Roman"/>
            <w:spacing w:val="-1"/>
            <w:sz w:val="32"/>
            <w:szCs w:val="32"/>
            <w:lang w:val="en-US"/>
          </w:rPr>
          <w:t>precision</w:t>
        </w:r>
      </w:ins>
      <w:ins w:id="173" w:author="Vladi Polonsky" w:date="2020-04-09T16:04:00Z">
        <w:r>
          <w:rPr>
            <w:rFonts w:ascii="Georgia" w:eastAsia="Times New Roman" w:hAnsi="Georgia" w:cs="Times New Roman"/>
            <w:spacing w:val="-1"/>
            <w:sz w:val="32"/>
            <w:szCs w:val="32"/>
            <w:lang w:val="en-US"/>
          </w:rPr>
          <w:t xml:space="preserve">, </w:t>
        </w:r>
      </w:ins>
      <w:ins w:id="174" w:author="Vladi Polonsky" w:date="2020-04-09T16:21:00Z">
        <w:r w:rsidR="00470E6C">
          <w:rPr>
            <w:rFonts w:ascii="Georgia" w:eastAsia="Times New Roman" w:hAnsi="Georgia" w:cs="Times New Roman"/>
            <w:spacing w:val="-1"/>
            <w:sz w:val="32"/>
            <w:szCs w:val="32"/>
            <w:lang w:val="en-US"/>
          </w:rPr>
          <w:t xml:space="preserve">property calendar </w:t>
        </w:r>
      </w:ins>
      <w:ins w:id="175" w:author="Vladi Polonsky" w:date="2020-04-09T16:26:00Z">
        <w:r w:rsidR="00740855">
          <w:rPr>
            <w:rFonts w:ascii="Georgia" w:eastAsia="Times New Roman" w:hAnsi="Georgia" w:cs="Times New Roman"/>
            <w:spacing w:val="-1"/>
            <w:sz w:val="32"/>
            <w:szCs w:val="32"/>
            <w:lang w:val="en-US"/>
          </w:rPr>
          <w:t xml:space="preserve">was considered </w:t>
        </w:r>
      </w:ins>
      <w:ins w:id="176" w:author="Vladi Polonsky" w:date="2020-04-09T16:22:00Z">
        <w:r w:rsidR="00470E6C">
          <w:rPr>
            <w:rFonts w:ascii="Georgia" w:eastAsia="Times New Roman" w:hAnsi="Georgia" w:cs="Times New Roman"/>
            <w:spacing w:val="-1"/>
            <w:sz w:val="32"/>
            <w:szCs w:val="32"/>
            <w:lang w:val="en-US"/>
          </w:rPr>
          <w:t>from the scrap date (usually first day of the month, till the next scrapping day), in any case</w:t>
        </w:r>
      </w:ins>
      <w:ins w:id="177" w:author="Vladi Polonsky" w:date="2020-04-09T16:23:00Z">
        <w:r w:rsidR="00470E6C">
          <w:rPr>
            <w:rFonts w:ascii="Georgia" w:eastAsia="Times New Roman" w:hAnsi="Georgia" w:cs="Times New Roman"/>
            <w:spacing w:val="-1"/>
            <w:sz w:val="32"/>
            <w:szCs w:val="32"/>
            <w:lang w:val="en-US"/>
          </w:rPr>
          <w:t xml:space="preserve"> pro</w:t>
        </w:r>
      </w:ins>
      <w:ins w:id="178" w:author="Vladi Polonsky" w:date="2020-04-09T16:24:00Z">
        <w:r w:rsidR="00470E6C">
          <w:rPr>
            <w:rFonts w:ascii="Georgia" w:eastAsia="Times New Roman" w:hAnsi="Georgia" w:cs="Times New Roman"/>
            <w:spacing w:val="-1"/>
            <w:sz w:val="32"/>
            <w:szCs w:val="32"/>
            <w:lang w:val="en-US"/>
          </w:rPr>
          <w:t xml:space="preserve">perty’s </w:t>
        </w:r>
      </w:ins>
      <w:ins w:id="179" w:author="Vladi Polonsky" w:date="2020-04-09T16:23:00Z">
        <w:r w:rsidR="00470E6C">
          <w:rPr>
            <w:rFonts w:ascii="Georgia" w:eastAsia="Times New Roman" w:hAnsi="Georgia" w:cs="Times New Roman"/>
            <w:spacing w:val="-1"/>
            <w:sz w:val="32"/>
            <w:szCs w:val="32"/>
            <w:lang w:val="en-US"/>
          </w:rPr>
          <w:t>calendar</w:t>
        </w:r>
      </w:ins>
      <w:ins w:id="180" w:author="Vladi Polonsky" w:date="2020-04-09T16:24:00Z">
        <w:r w:rsidR="00470E6C">
          <w:rPr>
            <w:rFonts w:ascii="Georgia" w:eastAsia="Times New Roman" w:hAnsi="Georgia" w:cs="Times New Roman"/>
            <w:spacing w:val="-1"/>
            <w:sz w:val="32"/>
            <w:szCs w:val="32"/>
            <w:lang w:val="en-US"/>
          </w:rPr>
          <w:t>s are at most one mo</w:t>
        </w:r>
        <w:r w:rsidR="007E0A5C">
          <w:rPr>
            <w:rFonts w:ascii="Georgia" w:eastAsia="Times New Roman" w:hAnsi="Georgia" w:cs="Times New Roman"/>
            <w:spacing w:val="-1"/>
            <w:sz w:val="32"/>
            <w:szCs w:val="32"/>
            <w:lang w:val="en-US"/>
          </w:rPr>
          <w:t>n</w:t>
        </w:r>
        <w:r w:rsidR="00470E6C">
          <w:rPr>
            <w:rFonts w:ascii="Georgia" w:eastAsia="Times New Roman" w:hAnsi="Georgia" w:cs="Times New Roman"/>
            <w:spacing w:val="-1"/>
            <w:sz w:val="32"/>
            <w:szCs w:val="32"/>
            <w:lang w:val="en-US"/>
          </w:rPr>
          <w:t>th ahead.</w:t>
        </w:r>
      </w:ins>
    </w:p>
    <w:p w14:paraId="644A81D5" w14:textId="75DD94B9" w:rsidR="001C0A1F" w:rsidRDefault="001C0A1F" w:rsidP="007C21BD">
      <w:pPr>
        <w:shd w:val="clear" w:color="auto" w:fill="FFFFFF"/>
        <w:spacing w:before="480" w:line="240" w:lineRule="auto"/>
        <w:rPr>
          <w:ins w:id="181" w:author="Vladi Polonsky" w:date="2020-04-09T16:37:00Z"/>
          <w:rFonts w:ascii="Georgia" w:eastAsia="Times New Roman" w:hAnsi="Georgia" w:cs="Times New Roman"/>
          <w:spacing w:val="-1"/>
          <w:sz w:val="32"/>
          <w:szCs w:val="32"/>
          <w:lang w:val="en-US"/>
        </w:rPr>
      </w:pPr>
      <w:ins w:id="182" w:author="Vladi Polonsky" w:date="2020-04-09T16:38:00Z">
        <w:r>
          <w:rPr>
            <w:rFonts w:ascii="Georgia" w:eastAsia="Times New Roman" w:hAnsi="Georgia" w:cs="Times New Roman"/>
            <w:spacing w:val="-1"/>
            <w:sz w:val="32"/>
            <w:szCs w:val="32"/>
            <w:lang w:val="en-US"/>
          </w:rPr>
          <w:t>Subjects inclusions:</w:t>
        </w:r>
      </w:ins>
    </w:p>
    <w:p w14:paraId="207F3000" w14:textId="3BD6448C" w:rsidR="001C0A1F" w:rsidRPr="001C0A1F" w:rsidRDefault="001C0A1F" w:rsidP="001C0A1F">
      <w:pPr>
        <w:shd w:val="clear" w:color="auto" w:fill="FFFFFF"/>
        <w:spacing w:before="480" w:line="240" w:lineRule="auto"/>
        <w:rPr>
          <w:ins w:id="183" w:author="Vladi Polonsky" w:date="2020-04-09T16:37:00Z"/>
          <w:rFonts w:ascii="Georgia" w:eastAsia="Times New Roman" w:hAnsi="Georgia" w:cs="Times New Roman"/>
          <w:spacing w:val="-1"/>
          <w:sz w:val="32"/>
          <w:szCs w:val="32"/>
          <w:lang w:val="en-US"/>
        </w:rPr>
      </w:pPr>
      <w:ins w:id="184" w:author="Vladi Polonsky" w:date="2020-04-09T16:37:00Z">
        <w:r w:rsidRPr="001C0A1F">
          <w:rPr>
            <w:rFonts w:ascii="Georgia" w:eastAsia="Times New Roman" w:hAnsi="Georgia" w:cs="Times New Roman"/>
            <w:spacing w:val="-1"/>
            <w:sz w:val="32"/>
            <w:szCs w:val="32"/>
            <w:lang w:val="en-US"/>
          </w:rPr>
          <w:t xml:space="preserve"># 1.  Take all the links </w:t>
        </w:r>
      </w:ins>
      <w:ins w:id="185" w:author="Vladi Polonsky" w:date="2020-04-09T16:38:00Z">
        <w:r>
          <w:rPr>
            <w:rFonts w:ascii="Georgia" w:eastAsia="Times New Roman" w:hAnsi="Georgia" w:cs="Times New Roman"/>
            <w:spacing w:val="-1"/>
            <w:sz w:val="32"/>
            <w:szCs w:val="32"/>
            <w:lang w:val="en-US"/>
          </w:rPr>
          <w:t xml:space="preserve">from </w:t>
        </w:r>
      </w:ins>
      <w:ins w:id="186" w:author="Vladi Polonsky" w:date="2020-04-09T16:37:00Z">
        <w:r w:rsidRPr="001C0A1F">
          <w:rPr>
            <w:rFonts w:ascii="Georgia" w:eastAsia="Times New Roman" w:hAnsi="Georgia" w:cs="Times New Roman"/>
            <w:spacing w:val="-1"/>
            <w:sz w:val="32"/>
            <w:szCs w:val="32"/>
            <w:lang w:val="en-US"/>
          </w:rPr>
          <w:t>isideairbnb</w:t>
        </w:r>
      </w:ins>
    </w:p>
    <w:p w14:paraId="4A61432C" w14:textId="046E4A6D" w:rsidR="001C0A1F" w:rsidRPr="001C0A1F" w:rsidRDefault="001C0A1F" w:rsidP="001C0A1F">
      <w:pPr>
        <w:shd w:val="clear" w:color="auto" w:fill="FFFFFF"/>
        <w:spacing w:before="480" w:line="240" w:lineRule="auto"/>
        <w:rPr>
          <w:ins w:id="187" w:author="Vladi Polonsky" w:date="2020-04-09T16:37:00Z"/>
          <w:rFonts w:ascii="Georgia" w:eastAsia="Times New Roman" w:hAnsi="Georgia" w:cs="Times New Roman"/>
          <w:spacing w:val="-1"/>
          <w:sz w:val="32"/>
          <w:szCs w:val="32"/>
          <w:lang w:val="en-US"/>
        </w:rPr>
      </w:pPr>
      <w:ins w:id="188" w:author="Vladi Polonsky" w:date="2020-04-09T16:37:00Z">
        <w:r w:rsidRPr="001C0A1F">
          <w:rPr>
            <w:rFonts w:ascii="Georgia" w:eastAsia="Times New Roman" w:hAnsi="Georgia" w:cs="Times New Roman"/>
            <w:spacing w:val="-1"/>
            <w:sz w:val="32"/>
            <w:szCs w:val="32"/>
            <w:lang w:val="en-US"/>
          </w:rPr>
          <w:t># 2.  Filter only sf</w:t>
        </w:r>
      </w:ins>
      <w:ins w:id="189" w:author="Vladi Polonsky" w:date="2020-04-09T16:38:00Z">
        <w:r w:rsidR="009E4ABC">
          <w:rPr>
            <w:rFonts w:ascii="Georgia" w:eastAsia="Times New Roman" w:hAnsi="Georgia" w:cs="Times New Roman"/>
            <w:spacing w:val="-1"/>
            <w:sz w:val="32"/>
            <w:szCs w:val="32"/>
            <w:lang w:val="en-US"/>
          </w:rPr>
          <w:t xml:space="preserve"> (san-fransisco)</w:t>
        </w:r>
      </w:ins>
      <w:ins w:id="190" w:author="Vladi Polonsky" w:date="2020-04-09T16:37:00Z">
        <w:r w:rsidRPr="001C0A1F">
          <w:rPr>
            <w:rFonts w:ascii="Georgia" w:eastAsia="Times New Roman" w:hAnsi="Georgia" w:cs="Times New Roman"/>
            <w:spacing w:val="-1"/>
            <w:sz w:val="32"/>
            <w:szCs w:val="32"/>
            <w:lang w:val="en-US"/>
          </w:rPr>
          <w:t xml:space="preserve"> calendars</w:t>
        </w:r>
      </w:ins>
      <w:ins w:id="191" w:author="Vladi Polonsky" w:date="2020-04-09T16:38:00Z">
        <w:r w:rsidR="001D007B">
          <w:rPr>
            <w:rFonts w:ascii="Georgia" w:eastAsia="Times New Roman" w:hAnsi="Georgia" w:cs="Times New Roman"/>
            <w:spacing w:val="-1"/>
            <w:sz w:val="32"/>
            <w:szCs w:val="32"/>
            <w:lang w:val="en-US"/>
          </w:rPr>
          <w:t xml:space="preserve"> </w:t>
        </w:r>
        <w:r w:rsidR="00F34736">
          <w:rPr>
            <w:rFonts w:ascii="Georgia" w:eastAsia="Times New Roman" w:hAnsi="Georgia" w:cs="Times New Roman"/>
            <w:spacing w:val="-1"/>
            <w:sz w:val="32"/>
            <w:szCs w:val="32"/>
            <w:lang w:val="en-US"/>
          </w:rPr>
          <w:t>(</w:t>
        </w:r>
        <w:r w:rsidR="001D007B">
          <w:rPr>
            <w:rFonts w:ascii="Georgia" w:eastAsia="Times New Roman" w:hAnsi="Georgia" w:cs="Times New Roman"/>
            <w:spacing w:val="-1"/>
            <w:sz w:val="32"/>
            <w:szCs w:val="32"/>
            <w:lang w:val="en-US"/>
          </w:rPr>
          <w:t>in Linux shell</w:t>
        </w:r>
        <w:r w:rsidR="00F34736">
          <w:rPr>
            <w:rFonts w:ascii="Georgia" w:eastAsia="Times New Roman" w:hAnsi="Georgia" w:cs="Times New Roman"/>
            <w:spacing w:val="-1"/>
            <w:sz w:val="32"/>
            <w:szCs w:val="32"/>
            <w:lang w:val="en-US"/>
          </w:rPr>
          <w:t>)</w:t>
        </w:r>
      </w:ins>
    </w:p>
    <w:p w14:paraId="105ABA4A" w14:textId="77777777" w:rsidR="001C0A1F" w:rsidRPr="001C0A1F" w:rsidRDefault="001C0A1F" w:rsidP="001C0A1F">
      <w:pPr>
        <w:shd w:val="clear" w:color="auto" w:fill="FFFFFF"/>
        <w:spacing w:before="480" w:line="240" w:lineRule="auto"/>
        <w:rPr>
          <w:ins w:id="192" w:author="Vladi Polonsky" w:date="2020-04-09T16:37:00Z"/>
          <w:rFonts w:ascii="Georgia" w:eastAsia="Times New Roman" w:hAnsi="Georgia" w:cs="Times New Roman"/>
          <w:spacing w:val="-1"/>
          <w:sz w:val="32"/>
          <w:szCs w:val="32"/>
          <w:lang w:val="en-US"/>
        </w:rPr>
      </w:pPr>
      <w:ins w:id="193" w:author="Vladi Polonsky" w:date="2020-04-09T16:37:00Z">
        <w:r w:rsidRPr="001C0A1F">
          <w:rPr>
            <w:rFonts w:ascii="Georgia" w:eastAsia="Times New Roman" w:hAnsi="Georgia" w:cs="Times New Roman"/>
            <w:spacing w:val="-1"/>
            <w:sz w:val="32"/>
            <w:szCs w:val="32"/>
            <w:lang w:val="en-US"/>
          </w:rPr>
          <w:t>#       grep san-fra insideairbnb.txt |grep calen &gt; sf.calendars</w:t>
        </w:r>
      </w:ins>
    </w:p>
    <w:p w14:paraId="03A9716B" w14:textId="534FA7D6" w:rsidR="001C0A1F" w:rsidRPr="001C0A1F" w:rsidRDefault="001C0A1F" w:rsidP="001C0A1F">
      <w:pPr>
        <w:shd w:val="clear" w:color="auto" w:fill="FFFFFF"/>
        <w:spacing w:before="480" w:line="240" w:lineRule="auto"/>
        <w:rPr>
          <w:ins w:id="194" w:author="Vladi Polonsky" w:date="2020-04-09T16:37:00Z"/>
          <w:rFonts w:ascii="Georgia" w:eastAsia="Times New Roman" w:hAnsi="Georgia" w:cs="Times New Roman"/>
          <w:spacing w:val="-1"/>
          <w:sz w:val="32"/>
          <w:szCs w:val="32"/>
          <w:lang w:val="en-US"/>
        </w:rPr>
      </w:pPr>
      <w:ins w:id="195" w:author="Vladi Polonsky" w:date="2020-04-09T16:37:00Z">
        <w:r w:rsidRPr="001C0A1F">
          <w:rPr>
            <w:rFonts w:ascii="Georgia" w:eastAsia="Times New Roman" w:hAnsi="Georgia" w:cs="Times New Roman"/>
            <w:spacing w:val="-1"/>
            <w:sz w:val="32"/>
            <w:szCs w:val="32"/>
            <w:lang w:val="en-US"/>
          </w:rPr>
          <w:t># 3.  Clean it from html</w:t>
        </w:r>
      </w:ins>
      <w:ins w:id="196" w:author="Vladi Polonsky" w:date="2020-04-09T16:38:00Z">
        <w:r w:rsidR="00F34736">
          <w:rPr>
            <w:rFonts w:ascii="Georgia" w:eastAsia="Times New Roman" w:hAnsi="Georgia" w:cs="Times New Roman"/>
            <w:spacing w:val="-1"/>
            <w:sz w:val="32"/>
            <w:szCs w:val="32"/>
            <w:lang w:val="en-US"/>
          </w:rPr>
          <w:t xml:space="preserve"> (in Linux sh</w:t>
        </w:r>
      </w:ins>
      <w:ins w:id="197" w:author="Vladi Polonsky" w:date="2020-04-09T16:39:00Z">
        <w:r w:rsidR="00F34736">
          <w:rPr>
            <w:rFonts w:ascii="Georgia" w:eastAsia="Times New Roman" w:hAnsi="Georgia" w:cs="Times New Roman"/>
            <w:spacing w:val="-1"/>
            <w:sz w:val="32"/>
            <w:szCs w:val="32"/>
            <w:lang w:val="en-US"/>
          </w:rPr>
          <w:t>ell)</w:t>
        </w:r>
      </w:ins>
    </w:p>
    <w:p w14:paraId="201F7984" w14:textId="1670C2C2" w:rsidR="001C0A1F" w:rsidRDefault="001C0A1F" w:rsidP="001C0A1F">
      <w:pPr>
        <w:shd w:val="clear" w:color="auto" w:fill="FFFFFF"/>
        <w:spacing w:before="480" w:line="240" w:lineRule="auto"/>
        <w:rPr>
          <w:ins w:id="198" w:author="Vladi Polonsky" w:date="2020-04-09T16:32:00Z"/>
          <w:rFonts w:ascii="Georgia" w:eastAsia="Times New Roman" w:hAnsi="Georgia" w:cs="Times New Roman"/>
          <w:spacing w:val="-1"/>
          <w:sz w:val="32"/>
          <w:szCs w:val="32"/>
          <w:lang w:val="en-US"/>
        </w:rPr>
      </w:pPr>
      <w:ins w:id="199" w:author="Vladi Polonsky" w:date="2020-04-09T16:37:00Z">
        <w:r w:rsidRPr="001C0A1F">
          <w:rPr>
            <w:rFonts w:ascii="Georgia" w:eastAsia="Times New Roman" w:hAnsi="Georgia" w:cs="Times New Roman"/>
            <w:spacing w:val="-1"/>
            <w:sz w:val="32"/>
            <w:szCs w:val="32"/>
            <w:lang w:val="en-US"/>
          </w:rPr>
          <w:t>#       cat sf.calendars | cut -d \" -f2 &gt; sf.calendars.cleaned</w:t>
        </w:r>
      </w:ins>
    </w:p>
    <w:p w14:paraId="43244249" w14:textId="5B0E8ED3" w:rsidR="007C21BD" w:rsidRDefault="007C21BD" w:rsidP="00C60F8A">
      <w:pPr>
        <w:rPr>
          <w:ins w:id="200" w:author="Vladi Polonsky" w:date="2020-04-09T16:32:00Z"/>
          <w:lang w:val="en-US"/>
        </w:rPr>
      </w:pPr>
    </w:p>
    <w:p w14:paraId="588A1BE7" w14:textId="555CE9FC" w:rsidR="00C60F8A" w:rsidRPr="007C21BD" w:rsidDel="00C60F8A" w:rsidRDefault="00C60F8A" w:rsidP="00C60F8A">
      <w:pPr>
        <w:rPr>
          <w:del w:id="201" w:author="Vladi Polonsky" w:date="2020-04-09T16:32:00Z"/>
          <w:lang w:val="en-US"/>
          <w:rPrChange w:id="202" w:author="Vladi Polonsky" w:date="2020-04-09T16:01:00Z">
            <w:rPr>
              <w:del w:id="203" w:author="Vladi Polonsky" w:date="2020-04-09T16:32:00Z"/>
            </w:rPr>
          </w:rPrChange>
        </w:rPr>
        <w:pPrChange w:id="204" w:author="Vladi Polonsky" w:date="2020-04-09T16:32:00Z">
          <w:pPr>
            <w:numPr>
              <w:numId w:val="4"/>
            </w:numPr>
            <w:ind w:left="720" w:hanging="360"/>
          </w:pPr>
        </w:pPrChange>
      </w:pPr>
    </w:p>
    <w:p w14:paraId="10BEC33F" w14:textId="77777777" w:rsidR="001460D1" w:rsidRPr="00E61B0F" w:rsidRDefault="001460D1">
      <w:pPr>
        <w:rPr>
          <w:lang w:val="en-US"/>
          <w:rPrChange w:id="205" w:author="Vladi Polonsky" w:date="2020-04-06T23:15:00Z">
            <w:rPr/>
          </w:rPrChange>
        </w:rPr>
      </w:pPr>
    </w:p>
    <w:p w14:paraId="00000046" w14:textId="77777777" w:rsidR="008E0320" w:rsidRDefault="0050608A">
      <w:pPr>
        <w:pStyle w:val="Heading2"/>
      </w:pPr>
      <w:bookmarkStart w:id="206" w:name="_iwtvlstcy925" w:colFirst="0" w:colLast="0"/>
      <w:bookmarkEnd w:id="206"/>
      <w:r>
        <w:t>Models</w:t>
      </w:r>
    </w:p>
    <w:p w14:paraId="00000047" w14:textId="77777777" w:rsidR="008E0320" w:rsidRDefault="0050608A">
      <w:r>
        <w:t>Here you have to describe how do you plan to develop your models:</w:t>
      </w:r>
    </w:p>
    <w:p w14:paraId="00000048" w14:textId="77777777" w:rsidR="008E0320" w:rsidRDefault="0050608A">
      <w:pPr>
        <w:numPr>
          <w:ilvl w:val="0"/>
          <w:numId w:val="2"/>
        </w:numPr>
      </w:pPr>
      <w:r>
        <w:t>How do you plan to divide your data</w:t>
      </w:r>
    </w:p>
    <w:p w14:paraId="00000049" w14:textId="77777777" w:rsidR="008E0320" w:rsidRDefault="0050608A">
      <w:pPr>
        <w:numPr>
          <w:ilvl w:val="1"/>
          <w:numId w:val="2"/>
        </w:numPr>
      </w:pPr>
      <w:r>
        <w:t>Training, validation, test - proportions, techniques</w:t>
      </w:r>
    </w:p>
    <w:p w14:paraId="0000004A" w14:textId="77777777" w:rsidR="008E0320" w:rsidRDefault="0050608A">
      <w:pPr>
        <w:numPr>
          <w:ilvl w:val="0"/>
          <w:numId w:val="2"/>
        </w:numPr>
      </w:pPr>
      <w:r>
        <w:t>Do you need to balance your data? How?</w:t>
      </w:r>
    </w:p>
    <w:p w14:paraId="0000004B" w14:textId="77777777" w:rsidR="008E0320" w:rsidRDefault="0050608A">
      <w:pPr>
        <w:numPr>
          <w:ilvl w:val="0"/>
          <w:numId w:val="2"/>
        </w:numPr>
      </w:pPr>
      <w:r>
        <w:t>Do you need to stratify/subsample your data? How?</w:t>
      </w:r>
    </w:p>
    <w:p w14:paraId="0000004C" w14:textId="77777777" w:rsidR="008E0320" w:rsidRDefault="0050608A">
      <w:pPr>
        <w:numPr>
          <w:ilvl w:val="0"/>
          <w:numId w:val="2"/>
        </w:numPr>
      </w:pPr>
      <w:r>
        <w:t>What techniques will you apply to model your outcome?</w:t>
      </w:r>
    </w:p>
    <w:p w14:paraId="0000004D" w14:textId="77777777" w:rsidR="008E0320" w:rsidRDefault="0050608A">
      <w:pPr>
        <w:numPr>
          <w:ilvl w:val="1"/>
          <w:numId w:val="2"/>
        </w:numPr>
      </w:pPr>
      <w:r>
        <w:t>Unsupervised</w:t>
      </w:r>
    </w:p>
    <w:p w14:paraId="0000004E" w14:textId="77777777" w:rsidR="008E0320" w:rsidRDefault="0050608A">
      <w:pPr>
        <w:numPr>
          <w:ilvl w:val="1"/>
          <w:numId w:val="2"/>
        </w:numPr>
      </w:pPr>
      <w:r>
        <w:t>Regression</w:t>
      </w:r>
    </w:p>
    <w:p w14:paraId="0000004F" w14:textId="77777777" w:rsidR="008E0320" w:rsidRDefault="0050608A">
      <w:pPr>
        <w:numPr>
          <w:ilvl w:val="1"/>
          <w:numId w:val="2"/>
        </w:numPr>
      </w:pPr>
      <w:r>
        <w:t>Classification</w:t>
      </w:r>
    </w:p>
    <w:p w14:paraId="00000050" w14:textId="77777777" w:rsidR="008E0320" w:rsidRDefault="0050608A">
      <w:pPr>
        <w:numPr>
          <w:ilvl w:val="0"/>
          <w:numId w:val="2"/>
        </w:numPr>
      </w:pPr>
      <w:r>
        <w:t>Will you use cross-validation and/or bootstrap?</w:t>
      </w:r>
    </w:p>
    <w:p w14:paraId="00000051" w14:textId="77777777" w:rsidR="008E0320" w:rsidRDefault="0050608A">
      <w:pPr>
        <w:numPr>
          <w:ilvl w:val="0"/>
          <w:numId w:val="2"/>
        </w:numPr>
      </w:pPr>
      <w:r>
        <w:t>Which measures you will use to train and evaluate your models? Why?</w:t>
      </w:r>
    </w:p>
    <w:p w14:paraId="00000052" w14:textId="77777777" w:rsidR="008E0320" w:rsidRDefault="0050608A">
      <w:pPr>
        <w:numPr>
          <w:ilvl w:val="0"/>
          <w:numId w:val="2"/>
        </w:numPr>
      </w:pPr>
      <w:r>
        <w:t>Do you plan to use ensembling or will use your best model?</w:t>
      </w:r>
    </w:p>
    <w:p w14:paraId="00000053" w14:textId="77777777" w:rsidR="008E0320" w:rsidRDefault="008E0320"/>
    <w:p w14:paraId="00000054" w14:textId="77777777" w:rsidR="008E0320" w:rsidRDefault="0050608A">
      <w:pPr>
        <w:pStyle w:val="Heading2"/>
      </w:pPr>
      <w:bookmarkStart w:id="207" w:name="_g728nfnk66iz" w:colFirst="0" w:colLast="0"/>
      <w:bookmarkEnd w:id="207"/>
      <w:r>
        <w:t>Deployment of your model</w:t>
      </w:r>
    </w:p>
    <w:p w14:paraId="00000055" w14:textId="77777777" w:rsidR="008E0320" w:rsidRDefault="0050608A">
      <w:pPr>
        <w:numPr>
          <w:ilvl w:val="0"/>
          <w:numId w:val="5"/>
        </w:numPr>
      </w:pPr>
      <w:r>
        <w:t>Who will make the QA of the project?</w:t>
      </w:r>
    </w:p>
    <w:p w14:paraId="00000056" w14:textId="77777777" w:rsidR="008E0320" w:rsidRDefault="0050608A">
      <w:pPr>
        <w:numPr>
          <w:ilvl w:val="1"/>
          <w:numId w:val="5"/>
        </w:numPr>
      </w:pPr>
      <w:r>
        <w:t>Which units will be assessed</w:t>
      </w:r>
    </w:p>
    <w:p w14:paraId="00000057" w14:textId="77777777" w:rsidR="008E0320" w:rsidRDefault="0050608A">
      <w:pPr>
        <w:numPr>
          <w:ilvl w:val="1"/>
          <w:numId w:val="5"/>
        </w:numPr>
      </w:pPr>
      <w:r>
        <w:t>Write a QA protocol for each step of the project</w:t>
      </w:r>
    </w:p>
    <w:p w14:paraId="00000058" w14:textId="77777777" w:rsidR="008E0320" w:rsidRDefault="0050608A">
      <w:pPr>
        <w:numPr>
          <w:ilvl w:val="0"/>
          <w:numId w:val="5"/>
        </w:numPr>
      </w:pPr>
      <w:r>
        <w:t>Who is the final user of the predictions?</w:t>
      </w:r>
    </w:p>
    <w:p w14:paraId="00000059" w14:textId="77777777" w:rsidR="008E0320" w:rsidRDefault="0050608A">
      <w:pPr>
        <w:numPr>
          <w:ilvl w:val="0"/>
          <w:numId w:val="5"/>
        </w:numPr>
      </w:pPr>
      <w:r>
        <w:t>How the prediction will be presented to the final user?</w:t>
      </w:r>
    </w:p>
    <w:p w14:paraId="0000005A" w14:textId="77777777" w:rsidR="008E0320" w:rsidRDefault="0050608A">
      <w:pPr>
        <w:numPr>
          <w:ilvl w:val="0"/>
          <w:numId w:val="5"/>
        </w:numPr>
      </w:pPr>
      <w:r>
        <w:t>How will the final user be trained to use and interpret the prediction?</w:t>
      </w:r>
    </w:p>
    <w:p w14:paraId="0000005B" w14:textId="77777777" w:rsidR="008E0320" w:rsidRDefault="0050608A">
      <w:pPr>
        <w:numPr>
          <w:ilvl w:val="0"/>
          <w:numId w:val="5"/>
        </w:numPr>
      </w:pPr>
      <w:r>
        <w:t>On which platform the predictions will be deployed?</w:t>
      </w:r>
    </w:p>
    <w:p w14:paraId="0000005C" w14:textId="77777777" w:rsidR="008E0320" w:rsidRDefault="0050608A">
      <w:pPr>
        <w:numPr>
          <w:ilvl w:val="0"/>
          <w:numId w:val="5"/>
        </w:numPr>
      </w:pPr>
      <w:r>
        <w:t>How frequently the model will be updated?</w:t>
      </w:r>
    </w:p>
    <w:p w14:paraId="0000005D" w14:textId="77777777" w:rsidR="008E0320" w:rsidRDefault="0050608A">
      <w:pPr>
        <w:numPr>
          <w:ilvl w:val="0"/>
          <w:numId w:val="5"/>
        </w:numPr>
      </w:pPr>
      <w:r>
        <w:t>What will happen in cases where the model return a null prediction (eg. incomplete data)?</w:t>
      </w:r>
    </w:p>
    <w:p w14:paraId="0000005E" w14:textId="77777777" w:rsidR="008E0320" w:rsidRDefault="0050608A">
      <w:pPr>
        <w:numPr>
          <w:ilvl w:val="0"/>
          <w:numId w:val="5"/>
        </w:numPr>
      </w:pPr>
      <w:r>
        <w:t>Which models were used and which were selected for the final prediction.</w:t>
      </w:r>
    </w:p>
    <w:p w14:paraId="0000005F" w14:textId="77777777" w:rsidR="008E0320" w:rsidRDefault="0050608A">
      <w:pPr>
        <w:numPr>
          <w:ilvl w:val="0"/>
          <w:numId w:val="5"/>
        </w:numPr>
      </w:pPr>
      <w:r>
        <w:t>Which measurements were used to evaluate the prediction.</w:t>
      </w:r>
    </w:p>
    <w:p w14:paraId="00000060" w14:textId="77777777" w:rsidR="008E0320" w:rsidRDefault="0050608A">
      <w:pPr>
        <w:numPr>
          <w:ilvl w:val="0"/>
          <w:numId w:val="5"/>
        </w:numPr>
      </w:pPr>
      <w:r>
        <w:t>Which results we got from those models.</w:t>
      </w:r>
    </w:p>
    <w:p w14:paraId="00000061" w14:textId="77777777" w:rsidR="008E0320" w:rsidRDefault="008E0320"/>
    <w:p w14:paraId="00000062" w14:textId="77777777" w:rsidR="008E0320" w:rsidRDefault="0050608A">
      <w:r>
        <w:br w:type="page"/>
      </w:r>
    </w:p>
    <w:p w14:paraId="00000063" w14:textId="77777777" w:rsidR="008E0320" w:rsidRDefault="0050608A">
      <w:pPr>
        <w:pStyle w:val="Heading1"/>
      </w:pPr>
      <w:bookmarkStart w:id="208" w:name="_hzxuzraoqkum" w:colFirst="0" w:colLast="0"/>
      <w:bookmarkEnd w:id="208"/>
      <w:r>
        <w:t>Results</w:t>
      </w:r>
    </w:p>
    <w:p w14:paraId="00000064" w14:textId="77777777" w:rsidR="008E0320" w:rsidRDefault="0050608A">
      <w:r>
        <w:t>Here you will present the main results of all the process. We will describe:</w:t>
      </w:r>
    </w:p>
    <w:p w14:paraId="00000065" w14:textId="77777777" w:rsidR="008E0320" w:rsidRDefault="0050608A">
      <w:pPr>
        <w:numPr>
          <w:ilvl w:val="0"/>
          <w:numId w:val="3"/>
        </w:numPr>
      </w:pPr>
      <w:r>
        <w:t>The final amount of data used (total, train, test, etc)</w:t>
      </w:r>
    </w:p>
    <w:p w14:paraId="00000066" w14:textId="77777777" w:rsidR="008E0320" w:rsidRDefault="0050608A">
      <w:pPr>
        <w:numPr>
          <w:ilvl w:val="0"/>
          <w:numId w:val="3"/>
        </w:numPr>
      </w:pPr>
      <w:r>
        <w:t>The amount of outliers and the way of treating them,</w:t>
      </w:r>
    </w:p>
    <w:p w14:paraId="00000067" w14:textId="77777777" w:rsidR="008E0320" w:rsidRDefault="0050608A">
      <w:pPr>
        <w:numPr>
          <w:ilvl w:val="0"/>
          <w:numId w:val="3"/>
        </w:numPr>
      </w:pPr>
      <w:r>
        <w:t>The amount of missing values and the methods used for imputing them,</w:t>
      </w:r>
    </w:p>
    <w:p w14:paraId="00000068" w14:textId="77777777" w:rsidR="008E0320" w:rsidRDefault="0050608A">
      <w:pPr>
        <w:numPr>
          <w:ilvl w:val="0"/>
          <w:numId w:val="3"/>
        </w:numPr>
      </w:pPr>
      <w:r>
        <w:t>The distribution of the data (timeframes)</w:t>
      </w:r>
    </w:p>
    <w:p w14:paraId="00000069" w14:textId="77777777" w:rsidR="008E0320" w:rsidRDefault="0050608A">
      <w:pPr>
        <w:numPr>
          <w:ilvl w:val="0"/>
          <w:numId w:val="3"/>
        </w:numPr>
      </w:pPr>
      <w:r>
        <w:t>The methods used to transform the data and to generate new features.</w:t>
      </w:r>
    </w:p>
    <w:p w14:paraId="0000006A" w14:textId="77777777" w:rsidR="008E0320" w:rsidRDefault="008E0320">
      <w:pPr>
        <w:numPr>
          <w:ilvl w:val="0"/>
          <w:numId w:val="3"/>
        </w:numPr>
      </w:pPr>
    </w:p>
    <w:p w14:paraId="0000006B" w14:textId="77777777" w:rsidR="008E0320" w:rsidRDefault="008E0320"/>
    <w:p w14:paraId="0000006C" w14:textId="77777777" w:rsidR="008E0320" w:rsidRDefault="008E0320"/>
    <w:p w14:paraId="0000006D" w14:textId="77777777" w:rsidR="008E0320" w:rsidRDefault="008E0320"/>
    <w:p w14:paraId="0000006E" w14:textId="77777777" w:rsidR="008E0320" w:rsidRDefault="008E0320"/>
    <w:p w14:paraId="0000006F" w14:textId="77777777" w:rsidR="008E0320" w:rsidRDefault="008E0320"/>
    <w:p w14:paraId="00000070" w14:textId="77777777" w:rsidR="008E0320" w:rsidRDefault="008E0320"/>
    <w:p w14:paraId="00000071" w14:textId="77777777" w:rsidR="008E0320" w:rsidRDefault="008E0320"/>
    <w:p w14:paraId="00000072" w14:textId="77777777" w:rsidR="008E0320" w:rsidRDefault="008E0320"/>
    <w:p w14:paraId="00000073" w14:textId="77777777" w:rsidR="008E0320" w:rsidRDefault="008E0320"/>
    <w:p w14:paraId="00000074" w14:textId="77777777" w:rsidR="008E0320" w:rsidRDefault="008E0320"/>
    <w:p w14:paraId="00000075" w14:textId="77777777" w:rsidR="008E0320" w:rsidRDefault="008E0320"/>
    <w:p w14:paraId="00000076" w14:textId="77777777" w:rsidR="008E0320" w:rsidRDefault="008E0320"/>
    <w:p w14:paraId="00000077" w14:textId="77777777" w:rsidR="008E0320" w:rsidRDefault="008E0320"/>
    <w:p w14:paraId="00000078" w14:textId="77777777" w:rsidR="008E0320" w:rsidRDefault="0050608A">
      <w:r>
        <w:br w:type="page"/>
      </w:r>
    </w:p>
    <w:p w14:paraId="00000079" w14:textId="77777777" w:rsidR="008E0320" w:rsidRDefault="0050608A">
      <w:pPr>
        <w:pStyle w:val="Heading1"/>
      </w:pPr>
      <w:bookmarkStart w:id="209" w:name="_7t3p48axc0w0" w:colFirst="0" w:colLast="0"/>
      <w:bookmarkEnd w:id="209"/>
      <w:r>
        <w:t>Conclusion</w:t>
      </w:r>
    </w:p>
    <w:p w14:paraId="0000007A" w14:textId="77777777" w:rsidR="008E0320" w:rsidRDefault="0050608A">
      <w:r>
        <w:t xml:space="preserve">Here you will write about how the project began, which were the most important challenges you had when developing the project, and how did you get the final prediction. You have to discuss the limitations of the model, when it can be used and when not. </w:t>
      </w:r>
    </w:p>
    <w:p w14:paraId="0000007B" w14:textId="77777777" w:rsidR="008E0320" w:rsidRDefault="008E0320"/>
    <w:p w14:paraId="0000007C" w14:textId="77777777" w:rsidR="008E0320" w:rsidRDefault="008E0320"/>
    <w:p w14:paraId="0000007D" w14:textId="77777777" w:rsidR="008E0320" w:rsidRDefault="008E0320"/>
    <w:p w14:paraId="0000007E" w14:textId="77777777" w:rsidR="008E0320" w:rsidRDefault="008E0320"/>
    <w:sectPr w:rsidR="008E032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8FC56" w14:textId="77777777" w:rsidR="00876666" w:rsidRDefault="00876666">
      <w:pPr>
        <w:spacing w:line="240" w:lineRule="auto"/>
      </w:pPr>
      <w:r>
        <w:separator/>
      </w:r>
    </w:p>
  </w:endnote>
  <w:endnote w:type="continuationSeparator" w:id="0">
    <w:p w14:paraId="25FA57FA" w14:textId="77777777" w:rsidR="00876666" w:rsidRDefault="00876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obster">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0" w14:textId="2A97B691" w:rsidR="008E0320" w:rsidRDefault="0050608A">
    <w:pPr>
      <w:rPr>
        <w:color w:val="B7B7B7"/>
      </w:rPr>
    </w:pPr>
    <w:r>
      <w:fldChar w:fldCharType="begin"/>
    </w:r>
    <w:r>
      <w:instrText>PAGE</w:instrText>
    </w:r>
    <w:r>
      <w:fldChar w:fldCharType="separate"/>
    </w:r>
    <w:r w:rsidR="005201D3">
      <w:rPr>
        <w:noProof/>
      </w:rPr>
      <w:t>1</w:t>
    </w:r>
    <w:r>
      <w:fldChar w:fldCharType="end"/>
    </w:r>
    <w:r>
      <w:tab/>
    </w:r>
    <w:r>
      <w:tab/>
    </w:r>
    <w:r>
      <w:tab/>
    </w:r>
    <w:r>
      <w:tab/>
    </w:r>
    <w:r>
      <w:tab/>
    </w:r>
    <w:r>
      <w:tab/>
    </w:r>
    <w:r>
      <w:tab/>
    </w:r>
    <w:r>
      <w:tab/>
    </w:r>
    <w:r>
      <w:tab/>
    </w:r>
    <w:r>
      <w:tab/>
      <w:t xml:space="preserve">  </w:t>
    </w:r>
    <w:r>
      <w:rPr>
        <w:color w:val="B7B7B7"/>
      </w:rPr>
      <w:t>© Tomas Karpati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C91A4" w14:textId="77777777" w:rsidR="00876666" w:rsidRDefault="00876666">
      <w:pPr>
        <w:spacing w:line="240" w:lineRule="auto"/>
      </w:pPr>
      <w:r>
        <w:separator/>
      </w:r>
    </w:p>
  </w:footnote>
  <w:footnote w:type="continuationSeparator" w:id="0">
    <w:p w14:paraId="5363DC86" w14:textId="77777777" w:rsidR="00876666" w:rsidRDefault="008766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F" w14:textId="77777777" w:rsidR="008E0320" w:rsidRDefault="0050608A">
    <w:pPr>
      <w:rPr>
        <w:rFonts w:ascii="Lobster" w:eastAsia="Lobster" w:hAnsi="Lobster" w:cs="Lobster"/>
        <w:color w:val="999999"/>
      </w:rPr>
    </w:pPr>
    <w:r>
      <w:rPr>
        <w:rFonts w:ascii="Lobster" w:eastAsia="Lobster" w:hAnsi="Lobster" w:cs="Lobster"/>
        <w:color w:val="999999"/>
      </w:rPr>
      <w:t>DataScience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51D7"/>
    <w:multiLevelType w:val="multilevel"/>
    <w:tmpl w:val="E29AE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A7203"/>
    <w:multiLevelType w:val="hybridMultilevel"/>
    <w:tmpl w:val="4D74E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B388E"/>
    <w:multiLevelType w:val="multilevel"/>
    <w:tmpl w:val="CA9C5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9580B"/>
    <w:multiLevelType w:val="multilevel"/>
    <w:tmpl w:val="B0AA1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B93738"/>
    <w:multiLevelType w:val="multilevel"/>
    <w:tmpl w:val="336E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D5FDD"/>
    <w:multiLevelType w:val="hybridMultilevel"/>
    <w:tmpl w:val="D7DA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81345"/>
    <w:multiLevelType w:val="multilevel"/>
    <w:tmpl w:val="F9CE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D56613"/>
    <w:multiLevelType w:val="multilevel"/>
    <w:tmpl w:val="7072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3"/>
  </w:num>
  <w:num w:numId="4">
    <w:abstractNumId w:val="0"/>
  </w:num>
  <w:num w:numId="5">
    <w:abstractNumId w:val="7"/>
  </w:num>
  <w:num w:numId="6">
    <w:abstractNumId w:val="5"/>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ladi Polonsky">
    <w15:presenceInfo w15:providerId="AD" w15:userId="S::VladiP@radware.com::0fb8e8c9-e86d-4592-a79b-c5f3dcbf3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320"/>
    <w:rsid w:val="000A059A"/>
    <w:rsid w:val="001460D1"/>
    <w:rsid w:val="001C0A1F"/>
    <w:rsid w:val="001D007B"/>
    <w:rsid w:val="00227AD8"/>
    <w:rsid w:val="002C5CF6"/>
    <w:rsid w:val="00371224"/>
    <w:rsid w:val="00470E6C"/>
    <w:rsid w:val="004C14CD"/>
    <w:rsid w:val="0050608A"/>
    <w:rsid w:val="005201D3"/>
    <w:rsid w:val="00616AC6"/>
    <w:rsid w:val="00697A01"/>
    <w:rsid w:val="00740855"/>
    <w:rsid w:val="00752FF0"/>
    <w:rsid w:val="00762BB9"/>
    <w:rsid w:val="007B2468"/>
    <w:rsid w:val="007C21BD"/>
    <w:rsid w:val="007E0A5C"/>
    <w:rsid w:val="00830780"/>
    <w:rsid w:val="00876666"/>
    <w:rsid w:val="00895251"/>
    <w:rsid w:val="00897492"/>
    <w:rsid w:val="008E0320"/>
    <w:rsid w:val="009E4ABC"/>
    <w:rsid w:val="00A1492F"/>
    <w:rsid w:val="00A7179F"/>
    <w:rsid w:val="00B84CA9"/>
    <w:rsid w:val="00C60F8A"/>
    <w:rsid w:val="00D451C5"/>
    <w:rsid w:val="00DB6711"/>
    <w:rsid w:val="00E05F67"/>
    <w:rsid w:val="00E3758F"/>
    <w:rsid w:val="00E61B0F"/>
    <w:rsid w:val="00EF5714"/>
    <w:rsid w:val="00F32731"/>
    <w:rsid w:val="00F34736"/>
    <w:rsid w:val="00F73001"/>
    <w:rsid w:val="00F8461A"/>
    <w:rsid w:val="00F91DBE"/>
    <w:rsid w:val="00FF04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5CB0"/>
  <w15:docId w15:val="{0FDD8A6C-6E3E-42C7-9C08-936DD673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460D1"/>
    <w:rPr>
      <w:color w:val="0000FF"/>
      <w:u w:val="single"/>
    </w:rPr>
  </w:style>
  <w:style w:type="character" w:styleId="UnresolvedMention">
    <w:name w:val="Unresolved Mention"/>
    <w:basedOn w:val="DefaultParagraphFont"/>
    <w:uiPriority w:val="99"/>
    <w:semiHidden/>
    <w:unhideWhenUsed/>
    <w:rsid w:val="001460D1"/>
    <w:rPr>
      <w:color w:val="605E5C"/>
      <w:shd w:val="clear" w:color="auto" w:fill="E1DFDD"/>
    </w:rPr>
  </w:style>
  <w:style w:type="paragraph" w:styleId="ListParagraph">
    <w:name w:val="List Paragraph"/>
    <w:basedOn w:val="Normal"/>
    <w:uiPriority w:val="34"/>
    <w:qFormat/>
    <w:rsid w:val="001460D1"/>
    <w:pPr>
      <w:ind w:left="720"/>
      <w:contextualSpacing/>
    </w:pPr>
  </w:style>
  <w:style w:type="paragraph" w:styleId="BalloonText">
    <w:name w:val="Balloon Text"/>
    <w:basedOn w:val="Normal"/>
    <w:link w:val="BalloonTextChar"/>
    <w:uiPriority w:val="99"/>
    <w:semiHidden/>
    <w:unhideWhenUsed/>
    <w:rsid w:val="001460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0D1"/>
    <w:rPr>
      <w:rFonts w:ascii="Segoe UI" w:hAnsi="Segoe UI" w:cs="Segoe UI"/>
      <w:sz w:val="18"/>
      <w:szCs w:val="18"/>
    </w:rPr>
  </w:style>
  <w:style w:type="character" w:styleId="FollowedHyperlink">
    <w:name w:val="FollowedHyperlink"/>
    <w:basedOn w:val="DefaultParagraphFont"/>
    <w:uiPriority w:val="99"/>
    <w:semiHidden/>
    <w:unhideWhenUsed/>
    <w:rsid w:val="00697A01"/>
    <w:rPr>
      <w:color w:val="800080" w:themeColor="followedHyperlink"/>
      <w:u w:val="single"/>
    </w:rPr>
  </w:style>
  <w:style w:type="paragraph" w:customStyle="1" w:styleId="im">
    <w:name w:val="im"/>
    <w:basedOn w:val="Normal"/>
    <w:rsid w:val="00A1492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03009">
      <w:bodyDiv w:val="1"/>
      <w:marLeft w:val="0"/>
      <w:marRight w:val="0"/>
      <w:marTop w:val="0"/>
      <w:marBottom w:val="0"/>
      <w:divBdr>
        <w:top w:val="none" w:sz="0" w:space="0" w:color="auto"/>
        <w:left w:val="none" w:sz="0" w:space="0" w:color="auto"/>
        <w:bottom w:val="none" w:sz="0" w:space="0" w:color="auto"/>
        <w:right w:val="none" w:sz="0" w:space="0" w:color="auto"/>
      </w:divBdr>
    </w:div>
    <w:div w:id="1454397002">
      <w:bodyDiv w:val="1"/>
      <w:marLeft w:val="0"/>
      <w:marRight w:val="0"/>
      <w:marTop w:val="0"/>
      <w:marBottom w:val="0"/>
      <w:divBdr>
        <w:top w:val="none" w:sz="0" w:space="0" w:color="auto"/>
        <w:left w:val="none" w:sz="0" w:space="0" w:color="auto"/>
        <w:bottom w:val="none" w:sz="0" w:space="0" w:color="auto"/>
        <w:right w:val="none" w:sz="0" w:space="0" w:color="auto"/>
      </w:divBdr>
    </w:div>
    <w:div w:id="1536960520">
      <w:bodyDiv w:val="1"/>
      <w:marLeft w:val="0"/>
      <w:marRight w:val="0"/>
      <w:marTop w:val="0"/>
      <w:marBottom w:val="0"/>
      <w:divBdr>
        <w:top w:val="none" w:sz="0" w:space="0" w:color="auto"/>
        <w:left w:val="none" w:sz="0" w:space="0" w:color="auto"/>
        <w:bottom w:val="none" w:sz="0" w:space="0" w:color="auto"/>
        <w:right w:val="none" w:sz="0" w:space="0" w:color="auto"/>
      </w:divBdr>
      <w:divsChild>
        <w:div w:id="780688904">
          <w:marLeft w:val="0"/>
          <w:marRight w:val="0"/>
          <w:marTop w:val="0"/>
          <w:marBottom w:val="0"/>
          <w:divBdr>
            <w:top w:val="none" w:sz="0" w:space="0" w:color="auto"/>
            <w:left w:val="none" w:sz="0" w:space="0" w:color="auto"/>
            <w:bottom w:val="none" w:sz="0" w:space="0" w:color="auto"/>
            <w:right w:val="none" w:sz="0" w:space="0" w:color="auto"/>
          </w:divBdr>
        </w:div>
        <w:div w:id="73863789">
          <w:marLeft w:val="0"/>
          <w:marRight w:val="0"/>
          <w:marTop w:val="0"/>
          <w:marBottom w:val="0"/>
          <w:divBdr>
            <w:top w:val="none" w:sz="0" w:space="0" w:color="auto"/>
            <w:left w:val="none" w:sz="0" w:space="0" w:color="auto"/>
            <w:bottom w:val="none" w:sz="0" w:space="0" w:color="auto"/>
            <w:right w:val="none" w:sz="0" w:space="0" w:color="auto"/>
          </w:divBdr>
        </w:div>
        <w:div w:id="1751806852">
          <w:marLeft w:val="0"/>
          <w:marRight w:val="0"/>
          <w:marTop w:val="0"/>
          <w:marBottom w:val="0"/>
          <w:divBdr>
            <w:top w:val="none" w:sz="0" w:space="0" w:color="auto"/>
            <w:left w:val="none" w:sz="0" w:space="0" w:color="auto"/>
            <w:bottom w:val="none" w:sz="0" w:space="0" w:color="auto"/>
            <w:right w:val="none" w:sz="0" w:space="0" w:color="auto"/>
          </w:divBdr>
        </w:div>
        <w:div w:id="1020859484">
          <w:marLeft w:val="0"/>
          <w:marRight w:val="0"/>
          <w:marTop w:val="0"/>
          <w:marBottom w:val="0"/>
          <w:divBdr>
            <w:top w:val="none" w:sz="0" w:space="0" w:color="auto"/>
            <w:left w:val="none" w:sz="0" w:space="0" w:color="auto"/>
            <w:bottom w:val="none" w:sz="0" w:space="0" w:color="auto"/>
            <w:right w:val="none" w:sz="0" w:space="0" w:color="auto"/>
          </w:divBdr>
        </w:div>
        <w:div w:id="254747193">
          <w:marLeft w:val="0"/>
          <w:marRight w:val="0"/>
          <w:marTop w:val="0"/>
          <w:marBottom w:val="0"/>
          <w:divBdr>
            <w:top w:val="none" w:sz="0" w:space="0" w:color="auto"/>
            <w:left w:val="none" w:sz="0" w:space="0" w:color="auto"/>
            <w:bottom w:val="none" w:sz="0" w:space="0" w:color="auto"/>
            <w:right w:val="none" w:sz="0" w:space="0" w:color="auto"/>
          </w:divBdr>
        </w:div>
        <w:div w:id="106777335">
          <w:marLeft w:val="0"/>
          <w:marRight w:val="0"/>
          <w:marTop w:val="0"/>
          <w:marBottom w:val="0"/>
          <w:divBdr>
            <w:top w:val="none" w:sz="0" w:space="0" w:color="auto"/>
            <w:left w:val="none" w:sz="0" w:space="0" w:color="auto"/>
            <w:bottom w:val="none" w:sz="0" w:space="0" w:color="auto"/>
            <w:right w:val="none" w:sz="0" w:space="0" w:color="auto"/>
          </w:divBdr>
        </w:div>
        <w:div w:id="20087487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pYYjgwZ_8PS1Bcmc2kRNHTL0f_rk__GCJALLs1JHPUQ/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6842</TotalTime>
  <Pages>1</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 Polonsky</dc:creator>
  <cp:lastModifiedBy>Vladi Polonsky</cp:lastModifiedBy>
  <cp:revision>33</cp:revision>
  <dcterms:created xsi:type="dcterms:W3CDTF">2020-04-05T09:29:00Z</dcterms:created>
  <dcterms:modified xsi:type="dcterms:W3CDTF">2020-04-11T11:57:00Z</dcterms:modified>
</cp:coreProperties>
</file>